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640C3" w14:textId="27AE4F68" w:rsidR="00B04A3C" w:rsidRPr="00276627" w:rsidRDefault="00077AFA" w:rsidP="00580640">
      <w:pPr>
        <w:adjustRightInd w:val="0"/>
        <w:snapToGrid w:val="0"/>
        <w:spacing w:line="360" w:lineRule="auto"/>
        <w:jc w:val="center"/>
        <w:outlineLvl w:val="0"/>
        <w:rPr>
          <w:rFonts w:ascii="黑体" w:eastAsia="黑体" w:hAnsi="黑体" w:cs="Times New Roman" w:hint="eastAsia"/>
          <w:b/>
          <w:sz w:val="32"/>
          <w:szCs w:val="32"/>
          <w:lang w:eastAsia="zh-CN"/>
        </w:rPr>
      </w:pPr>
      <w:r w:rsidRPr="00276627">
        <w:rPr>
          <w:rFonts w:ascii="黑体" w:eastAsia="黑体" w:hAnsi="黑体" w:cs="Times New Roman"/>
          <w:b/>
          <w:sz w:val="32"/>
          <w:szCs w:val="32"/>
          <w:lang w:eastAsia="zh-CN"/>
        </w:rPr>
        <w:t>利用无菌</w:t>
      </w:r>
      <w:ins w:id="0" w:author="Liu Yong-Xin" w:date="2020-10-13T23:14:00Z">
        <w:r w:rsidR="008E7FB9">
          <w:rPr>
            <w:rFonts w:ascii="黑体" w:eastAsia="黑体" w:hAnsi="黑体" w:cs="Times New Roman" w:hint="eastAsia"/>
            <w:b/>
            <w:sz w:val="32"/>
            <w:szCs w:val="32"/>
            <w:lang w:eastAsia="zh-CN"/>
          </w:rPr>
          <w:t>植物</w:t>
        </w:r>
      </w:ins>
      <w:r w:rsidR="005D0DCC" w:rsidRPr="00276627">
        <w:rPr>
          <w:rFonts w:ascii="黑体" w:eastAsia="黑体" w:hAnsi="黑体" w:cs="Times New Roman"/>
          <w:b/>
          <w:sz w:val="32"/>
          <w:szCs w:val="32"/>
          <w:lang w:eastAsia="zh-CN"/>
        </w:rPr>
        <w:t>培养体系</w:t>
      </w:r>
      <w:r w:rsidRPr="00276627">
        <w:rPr>
          <w:rFonts w:ascii="黑体" w:eastAsia="黑体" w:hAnsi="黑体" w:cs="Times New Roman"/>
          <w:b/>
          <w:sz w:val="32"/>
          <w:szCs w:val="32"/>
          <w:lang w:eastAsia="zh-CN"/>
        </w:rPr>
        <w:t>研究</w:t>
      </w:r>
      <w:r w:rsidR="005D0DCC" w:rsidRPr="00276627">
        <w:rPr>
          <w:rFonts w:ascii="黑体" w:eastAsia="黑体" w:hAnsi="黑体" w:cs="Times New Roman"/>
          <w:b/>
          <w:sz w:val="32"/>
          <w:szCs w:val="32"/>
          <w:lang w:eastAsia="zh-CN"/>
        </w:rPr>
        <w:t>微生物</w:t>
      </w:r>
      <w:r w:rsidRPr="00276627">
        <w:rPr>
          <w:rFonts w:ascii="黑体" w:eastAsia="黑体" w:hAnsi="黑体" w:cs="Times New Roman"/>
          <w:b/>
          <w:sz w:val="32"/>
          <w:szCs w:val="32"/>
          <w:lang w:eastAsia="zh-CN"/>
        </w:rPr>
        <w:t>功能</w:t>
      </w:r>
      <w:del w:id="1" w:author="Liu Yong-Xin" w:date="2020-10-13T22:12:00Z">
        <w:r w:rsidRPr="00276627" w:rsidDel="009A5820">
          <w:rPr>
            <w:rFonts w:ascii="黑体" w:eastAsia="黑体" w:hAnsi="黑体" w:cs="Times New Roman"/>
            <w:b/>
            <w:sz w:val="32"/>
            <w:szCs w:val="32"/>
            <w:lang w:eastAsia="zh-CN"/>
          </w:rPr>
          <w:delText>的方法</w:delText>
        </w:r>
      </w:del>
    </w:p>
    <w:p w14:paraId="00605C46" w14:textId="6D3A5C0C" w:rsidR="00B04A3C" w:rsidRPr="00276627" w:rsidRDefault="00077AFA" w:rsidP="005D0DCC">
      <w:pPr>
        <w:adjustRightInd w:val="0"/>
        <w:snapToGrid w:val="0"/>
        <w:spacing w:line="360" w:lineRule="auto"/>
        <w:jc w:val="center"/>
        <w:rPr>
          <w:rFonts w:ascii="Times New Roman" w:hAnsi="Times New Roman" w:cs="Times New Roman"/>
          <w:kern w:val="1"/>
          <w:sz w:val="24"/>
          <w:szCs w:val="24"/>
          <w:lang w:eastAsia="zh-CN"/>
        </w:rPr>
      </w:pPr>
      <w:del w:id="2" w:author="Liu Yong-Xin" w:date="2020-10-13T22:13:00Z">
        <w:r w:rsidRPr="00276627" w:rsidDel="009A5820">
          <w:rPr>
            <w:rFonts w:ascii="Times New Roman" w:hAnsi="Times New Roman" w:cs="Times New Roman"/>
            <w:b/>
            <w:sz w:val="24"/>
            <w:szCs w:val="24"/>
            <w:lang w:eastAsia="zh-CN"/>
          </w:rPr>
          <w:delText>Rese</w:delText>
        </w:r>
        <w:r w:rsidR="00855F3A" w:rsidRPr="00276627" w:rsidDel="009A5820">
          <w:rPr>
            <w:rFonts w:ascii="Times New Roman" w:hAnsi="Times New Roman" w:cs="Times New Roman"/>
            <w:b/>
            <w:sz w:val="24"/>
            <w:szCs w:val="24"/>
            <w:lang w:eastAsia="zh-CN"/>
          </w:rPr>
          <w:delText xml:space="preserve">arch Method </w:delText>
        </w:r>
        <w:r w:rsidR="00AC4DDA" w:rsidRPr="00276627" w:rsidDel="009A5820">
          <w:rPr>
            <w:rFonts w:ascii="Times New Roman" w:hAnsi="Times New Roman" w:cs="Times New Roman"/>
            <w:b/>
            <w:sz w:val="24"/>
            <w:szCs w:val="24"/>
            <w:lang w:eastAsia="zh-CN"/>
          </w:rPr>
          <w:delText>on</w:delText>
        </w:r>
      </w:del>
      <w:ins w:id="3" w:author="Liu Yong-Xin" w:date="2020-10-13T22:13:00Z">
        <w:r w:rsidR="009A5820">
          <w:rPr>
            <w:rFonts w:ascii="Times New Roman" w:hAnsi="Times New Roman" w:cs="Times New Roman"/>
            <w:b/>
            <w:sz w:val="24"/>
            <w:szCs w:val="24"/>
            <w:lang w:eastAsia="zh-CN"/>
          </w:rPr>
          <w:t>Decipher</w:t>
        </w:r>
      </w:ins>
      <w:r w:rsidR="00793391" w:rsidRPr="00276627">
        <w:rPr>
          <w:rFonts w:ascii="Times New Roman" w:hAnsi="Times New Roman" w:cs="Times New Roman"/>
          <w:b/>
          <w:sz w:val="24"/>
          <w:szCs w:val="24"/>
          <w:lang w:eastAsia="zh-CN"/>
        </w:rPr>
        <w:t xml:space="preserve"> Microbiome</w:t>
      </w:r>
      <w:r w:rsidR="00855F3A" w:rsidRPr="00276627">
        <w:rPr>
          <w:rFonts w:ascii="Times New Roman" w:hAnsi="Times New Roman" w:cs="Times New Roman"/>
          <w:b/>
          <w:sz w:val="24"/>
          <w:szCs w:val="24"/>
          <w:lang w:eastAsia="zh-CN"/>
        </w:rPr>
        <w:t xml:space="preserve"> Function</w:t>
      </w:r>
      <w:r w:rsidR="005D0DCC" w:rsidRPr="00276627">
        <w:rPr>
          <w:rFonts w:ascii="Times New Roman" w:hAnsi="Times New Roman" w:cs="Times New Roman"/>
          <w:b/>
          <w:sz w:val="24"/>
          <w:szCs w:val="24"/>
          <w:lang w:eastAsia="zh-CN"/>
        </w:rPr>
        <w:t xml:space="preserve"> </w:t>
      </w:r>
      <w:r w:rsidR="00AC4DDA" w:rsidRPr="00276627">
        <w:rPr>
          <w:rFonts w:ascii="Times New Roman" w:hAnsi="Times New Roman" w:cs="Times New Roman"/>
          <w:b/>
          <w:sz w:val="24"/>
          <w:szCs w:val="24"/>
          <w:lang w:eastAsia="zh-CN"/>
        </w:rPr>
        <w:t xml:space="preserve">with </w:t>
      </w:r>
      <w:r w:rsidRPr="00276627">
        <w:rPr>
          <w:rFonts w:ascii="Times New Roman" w:hAnsi="Times New Roman" w:cs="Times New Roman"/>
          <w:b/>
          <w:sz w:val="24"/>
          <w:szCs w:val="24"/>
          <w:lang w:eastAsia="zh-CN"/>
        </w:rPr>
        <w:t>Gnotobiotic</w:t>
      </w:r>
      <w:ins w:id="4" w:author="Liu Yong-Xin" w:date="2020-10-13T23:14:00Z">
        <w:r w:rsidR="008E7FB9">
          <w:rPr>
            <w:rFonts w:ascii="Times New Roman" w:hAnsi="Times New Roman" w:cs="Times New Roman"/>
            <w:b/>
            <w:sz w:val="24"/>
            <w:szCs w:val="24"/>
            <w:lang w:eastAsia="zh-CN"/>
          </w:rPr>
          <w:t xml:space="preserve"> Plant</w:t>
        </w:r>
      </w:ins>
      <w:r w:rsidRPr="00276627">
        <w:rPr>
          <w:rFonts w:ascii="Times New Roman" w:hAnsi="Times New Roman" w:cs="Times New Roman"/>
          <w:b/>
          <w:sz w:val="24"/>
          <w:szCs w:val="24"/>
          <w:lang w:eastAsia="zh-CN"/>
        </w:rPr>
        <w:t xml:space="preserve"> </w:t>
      </w:r>
      <w:r w:rsidR="00AC4DDA" w:rsidRPr="00276627">
        <w:rPr>
          <w:rFonts w:ascii="Times New Roman" w:hAnsi="Times New Roman" w:cs="Times New Roman"/>
          <w:b/>
          <w:sz w:val="24"/>
          <w:szCs w:val="24"/>
          <w:lang w:eastAsia="zh-CN"/>
        </w:rPr>
        <w:t xml:space="preserve">Cultivation </w:t>
      </w:r>
      <w:r w:rsidRPr="00276627">
        <w:rPr>
          <w:rFonts w:ascii="Times New Roman" w:hAnsi="Times New Roman" w:cs="Times New Roman"/>
          <w:b/>
          <w:sz w:val="24"/>
          <w:szCs w:val="24"/>
          <w:lang w:eastAsia="zh-CN"/>
        </w:rPr>
        <w:t>System</w:t>
      </w:r>
    </w:p>
    <w:p w14:paraId="48D7490A" w14:textId="15FE6F74" w:rsidR="00D31473" w:rsidRPr="001D0C29" w:rsidRDefault="001D0C29">
      <w:pPr>
        <w:widowControl w:val="0"/>
        <w:adjustRightInd w:val="0"/>
        <w:snapToGrid w:val="0"/>
        <w:spacing w:line="360" w:lineRule="auto"/>
        <w:jc w:val="center"/>
        <w:rPr>
          <w:rFonts w:ascii="Times New Roman" w:hAnsi="Times New Roman" w:cs="Times New Roman"/>
          <w:color w:val="000000"/>
          <w:sz w:val="24"/>
          <w:lang w:eastAsia="zh-CN"/>
        </w:rPr>
      </w:pPr>
      <w:r w:rsidRPr="001D0C29">
        <w:rPr>
          <w:rFonts w:ascii="Times New Roman" w:hAnsi="Times New Roman" w:cs="Times New Roman" w:hint="eastAsia"/>
          <w:color w:val="000000"/>
          <w:sz w:val="24"/>
          <w:lang w:eastAsia="zh-CN"/>
        </w:rPr>
        <w:t>徐浩然</w:t>
      </w:r>
      <w:ins w:id="5" w:author="Liu Yong-Xin" w:date="2020-10-13T22:14:00Z">
        <w:r w:rsidR="00414B8B" w:rsidRPr="005C72EE">
          <w:rPr>
            <w:rFonts w:ascii="Times New Roman" w:hAnsi="Times New Roman" w:cs="Times New Roman"/>
            <w:sz w:val="24"/>
            <w:vertAlign w:val="superscript"/>
            <w:lang w:eastAsia="zh-CN"/>
          </w:rPr>
          <w:t>1, 2, 3, 4</w:t>
        </w:r>
      </w:ins>
      <w:r w:rsidRPr="001D0C29">
        <w:rPr>
          <w:rFonts w:ascii="Times New Roman" w:hAnsi="Times New Roman" w:cs="Times New Roman" w:hint="eastAsia"/>
          <w:color w:val="000000"/>
          <w:sz w:val="24"/>
          <w:lang w:eastAsia="zh-CN"/>
        </w:rPr>
        <w:t>，</w:t>
      </w:r>
      <w:r w:rsidRPr="001D0C29">
        <w:rPr>
          <w:rFonts w:asciiTheme="minorEastAsia" w:hAnsiTheme="minorEastAsia" w:cs="Arial" w:hint="eastAsia"/>
          <w:color w:val="000000"/>
          <w:sz w:val="24"/>
          <w:lang w:eastAsia="zh-CN"/>
        </w:rPr>
        <w:t>张婧赢</w:t>
      </w:r>
      <w:ins w:id="6" w:author="Liu Yong-Xin" w:date="2020-10-13T22:14:00Z">
        <w:r w:rsidR="00414B8B" w:rsidRPr="005C72EE">
          <w:rPr>
            <w:rFonts w:ascii="Times New Roman" w:hAnsi="Times New Roman" w:cs="Times New Roman"/>
            <w:sz w:val="24"/>
            <w:vertAlign w:val="superscript"/>
            <w:lang w:eastAsia="zh-CN"/>
          </w:rPr>
          <w:t>1, 2, 3</w:t>
        </w:r>
      </w:ins>
      <w:r w:rsidRPr="001D0C29">
        <w:rPr>
          <w:rFonts w:asciiTheme="minorEastAsia" w:hAnsiTheme="minorEastAsia" w:cs="Arial" w:hint="eastAsia"/>
          <w:color w:val="000000"/>
          <w:sz w:val="24"/>
          <w:lang w:eastAsia="zh-CN"/>
        </w:rPr>
        <w:t>，</w:t>
      </w:r>
      <w:r w:rsidR="004B2B73" w:rsidRPr="001D0C29">
        <w:rPr>
          <w:rFonts w:ascii="Arial" w:hAnsi="Arial" w:cs="Arial" w:hint="eastAsia"/>
          <w:color w:val="000000"/>
          <w:sz w:val="24"/>
          <w:lang w:eastAsia="zh-CN"/>
        </w:rPr>
        <w:t>白洋</w:t>
      </w:r>
      <w:bookmarkStart w:id="7" w:name="OLE_LINK1"/>
      <w:r w:rsidR="008B3C5D" w:rsidRPr="005C72EE">
        <w:rPr>
          <w:rFonts w:ascii="Times New Roman" w:hAnsi="Times New Roman" w:cs="Times New Roman"/>
          <w:sz w:val="24"/>
          <w:vertAlign w:val="superscript"/>
          <w:lang w:eastAsia="zh-CN"/>
        </w:rPr>
        <w:t>1, 2, 3, 4,</w:t>
      </w:r>
      <w:bookmarkEnd w:id="7"/>
      <w:r w:rsidR="008B3C5D" w:rsidRPr="005C72EE">
        <w:rPr>
          <w:rFonts w:ascii="Times New Roman" w:hAnsi="Times New Roman" w:cs="Times New Roman"/>
          <w:sz w:val="24"/>
          <w:vertAlign w:val="superscript"/>
          <w:lang w:eastAsia="zh-CN"/>
        </w:rPr>
        <w:t xml:space="preserve"> </w:t>
      </w:r>
      <w:r w:rsidR="008B3C5D" w:rsidRPr="005C72EE">
        <w:rPr>
          <w:rFonts w:ascii="Times New Roman" w:hAnsi="Times New Roman" w:cs="Times New Roman"/>
          <w:sz w:val="24"/>
          <w:lang w:eastAsia="zh-CN"/>
        </w:rPr>
        <w:t>*</w:t>
      </w:r>
    </w:p>
    <w:p w14:paraId="04CF7186" w14:textId="77777777" w:rsidR="00CE24DE" w:rsidRPr="00276627" w:rsidRDefault="00CE24DE" w:rsidP="00CE24DE">
      <w:pPr>
        <w:adjustRightInd w:val="0"/>
        <w:snapToGrid w:val="0"/>
        <w:spacing w:line="360" w:lineRule="auto"/>
        <w:rPr>
          <w:rFonts w:ascii="Times New Roman" w:hAnsi="Times New Roman" w:cs="Times New Roman"/>
          <w:color w:val="000000"/>
          <w:szCs w:val="20"/>
          <w:lang w:eastAsia="zh-CN"/>
        </w:rPr>
      </w:pPr>
      <w:r w:rsidRPr="00276627">
        <w:rPr>
          <w:rFonts w:ascii="Times New Roman" w:hAnsi="Times New Roman" w:cs="Times New Roman"/>
          <w:color w:val="000000"/>
          <w:szCs w:val="20"/>
          <w:vertAlign w:val="superscript"/>
          <w:lang w:eastAsia="zh-CN"/>
        </w:rPr>
        <w:t>1</w:t>
      </w:r>
      <w:r w:rsidRPr="00276627">
        <w:rPr>
          <w:rFonts w:ascii="Times New Roman" w:hAnsi="Times New Roman" w:cs="Times New Roman"/>
          <w:color w:val="000000"/>
          <w:szCs w:val="20"/>
          <w:lang w:eastAsia="zh-CN"/>
        </w:rPr>
        <w:t>植物基因组</w:t>
      </w:r>
      <w:proofErr w:type="gramStart"/>
      <w:r w:rsidRPr="00276627">
        <w:rPr>
          <w:rFonts w:ascii="Times New Roman" w:hAnsi="Times New Roman" w:cs="Times New Roman"/>
          <w:color w:val="000000"/>
          <w:szCs w:val="20"/>
          <w:lang w:eastAsia="zh-CN"/>
        </w:rPr>
        <w:t>学国家</w:t>
      </w:r>
      <w:proofErr w:type="gramEnd"/>
      <w:r w:rsidRPr="00276627">
        <w:rPr>
          <w:rFonts w:ascii="Times New Roman" w:hAnsi="Times New Roman" w:cs="Times New Roman"/>
          <w:color w:val="000000"/>
          <w:szCs w:val="20"/>
          <w:lang w:eastAsia="zh-CN"/>
        </w:rPr>
        <w:t>重点实验室，种子创新研究院，中国科学院遗传与发育生物学研究所，北京；</w:t>
      </w:r>
      <w:r w:rsidRPr="00276627">
        <w:rPr>
          <w:rFonts w:ascii="Times New Roman" w:hAnsi="Times New Roman" w:cs="Times New Roman"/>
          <w:color w:val="000000"/>
          <w:szCs w:val="20"/>
          <w:vertAlign w:val="superscript"/>
          <w:lang w:eastAsia="zh-CN"/>
        </w:rPr>
        <w:t>2</w:t>
      </w:r>
      <w:r w:rsidRPr="00276627">
        <w:rPr>
          <w:rFonts w:ascii="Times New Roman" w:hAnsi="Times New Roman" w:cs="Times New Roman"/>
          <w:color w:val="000000"/>
          <w:szCs w:val="20"/>
          <w:lang w:eastAsia="zh-CN"/>
        </w:rPr>
        <w:t>生物互作卓越创新中心，中国科学院大学，北京；</w:t>
      </w:r>
      <w:r w:rsidRPr="00276627">
        <w:rPr>
          <w:rFonts w:ascii="Times New Roman" w:hAnsi="Times New Roman" w:cs="Times New Roman"/>
          <w:color w:val="000000"/>
          <w:szCs w:val="20"/>
          <w:vertAlign w:val="superscript"/>
          <w:lang w:eastAsia="zh-CN"/>
        </w:rPr>
        <w:t>3</w:t>
      </w:r>
      <w:r w:rsidRPr="00276627">
        <w:rPr>
          <w:rFonts w:ascii="Times New Roman" w:hAnsi="Times New Roman" w:cs="Times New Roman"/>
          <w:color w:val="000000"/>
          <w:szCs w:val="20"/>
          <w:lang w:eastAsia="zh-CN"/>
        </w:rPr>
        <w:t>中国科学院</w:t>
      </w:r>
      <w:r w:rsidRPr="00276627">
        <w:rPr>
          <w:rFonts w:ascii="Times New Roman" w:hAnsi="Times New Roman" w:cs="Times New Roman"/>
          <w:color w:val="000000"/>
          <w:szCs w:val="20"/>
          <w:lang w:eastAsia="zh-CN"/>
        </w:rPr>
        <w:t>-</w:t>
      </w:r>
      <w:r w:rsidRPr="00276627">
        <w:rPr>
          <w:rFonts w:ascii="Times New Roman" w:hAnsi="Times New Roman" w:cs="Times New Roman"/>
          <w:color w:val="000000"/>
          <w:szCs w:val="20"/>
          <w:lang w:eastAsia="zh-CN"/>
        </w:rPr>
        <w:t>英国约翰英纳斯中心植物和微生物科学联合研究中心，中国科学院遗传与发育生物学研究所，北京；</w:t>
      </w:r>
      <w:r w:rsidRPr="00276627">
        <w:rPr>
          <w:rFonts w:ascii="Times New Roman" w:hAnsi="Times New Roman" w:cs="Times New Roman"/>
          <w:color w:val="000000"/>
          <w:szCs w:val="20"/>
          <w:vertAlign w:val="superscript"/>
          <w:lang w:eastAsia="zh-CN"/>
        </w:rPr>
        <w:t>4</w:t>
      </w:r>
      <w:r w:rsidRPr="00276627">
        <w:rPr>
          <w:rFonts w:ascii="Times New Roman" w:hAnsi="Times New Roman" w:cs="Times New Roman"/>
          <w:color w:val="000000"/>
          <w:szCs w:val="20"/>
          <w:lang w:eastAsia="zh-CN"/>
        </w:rPr>
        <w:t>现代农学院，中国科学院大学，北京</w:t>
      </w:r>
    </w:p>
    <w:p w14:paraId="2542C379" w14:textId="77777777" w:rsidR="00CE24DE" w:rsidRPr="00276627" w:rsidRDefault="00CE24DE" w:rsidP="00CE24DE">
      <w:pPr>
        <w:adjustRightInd w:val="0"/>
        <w:snapToGrid w:val="0"/>
        <w:spacing w:line="360" w:lineRule="auto"/>
        <w:rPr>
          <w:rFonts w:ascii="Times New Roman" w:hAnsi="Times New Roman" w:cs="Times New Roman"/>
          <w:color w:val="000000"/>
          <w:sz w:val="24"/>
          <w:szCs w:val="24"/>
          <w:lang w:eastAsia="zh-CN"/>
        </w:rPr>
      </w:pPr>
      <w:r w:rsidRPr="00276627">
        <w:rPr>
          <w:rFonts w:ascii="Times New Roman" w:hAnsi="Times New Roman" w:cs="Times New Roman"/>
          <w:szCs w:val="20"/>
          <w:lang w:eastAsia="zh-CN"/>
        </w:rPr>
        <w:t>*</w:t>
      </w:r>
      <w:r w:rsidRPr="00276627">
        <w:rPr>
          <w:rFonts w:ascii="Times New Roman" w:hAnsi="Times New Roman" w:cs="Times New Roman"/>
          <w:color w:val="000000"/>
          <w:szCs w:val="20"/>
          <w:lang w:eastAsia="zh-CN"/>
        </w:rPr>
        <w:t>通讯作者邮箱</w:t>
      </w:r>
      <w:r w:rsidRPr="00276627">
        <w:rPr>
          <w:rFonts w:ascii="Times New Roman" w:hAnsi="Times New Roman" w:cs="Times New Roman"/>
          <w:color w:val="000000"/>
          <w:szCs w:val="20"/>
          <w:lang w:eastAsia="zh-CN"/>
        </w:rPr>
        <w:t xml:space="preserve">: </w:t>
      </w:r>
      <w:hyperlink r:id="rId8" w:history="1">
        <w:r w:rsidRPr="00276627">
          <w:rPr>
            <w:rStyle w:val="affd"/>
            <w:rFonts w:ascii="Times New Roman" w:hAnsi="Times New Roman" w:cs="Times New Roman"/>
            <w:szCs w:val="20"/>
            <w:lang w:eastAsia="zh-CN"/>
          </w:rPr>
          <w:t>ybai@genetics.ac.cn</w:t>
        </w:r>
      </w:hyperlink>
      <w:r w:rsidRPr="00276627">
        <w:rPr>
          <w:rFonts w:ascii="Times New Roman" w:hAnsi="Times New Roman" w:cs="Times New Roman"/>
          <w:color w:val="000000"/>
          <w:szCs w:val="20"/>
          <w:lang w:eastAsia="zh-CN"/>
        </w:rPr>
        <w:t xml:space="preserve"> </w:t>
      </w:r>
    </w:p>
    <w:p w14:paraId="60F8D652" w14:textId="19189C56" w:rsidR="00D31473" w:rsidRDefault="00CE24DE" w:rsidP="00CE24DE">
      <w:pPr>
        <w:adjustRightInd w:val="0"/>
        <w:snapToGrid w:val="0"/>
        <w:spacing w:line="360" w:lineRule="auto"/>
        <w:rPr>
          <w:rFonts w:ascii="Times New Roman" w:eastAsia="Malgun Gothic" w:hAnsi="Times New Roman" w:cs="Times New Roman"/>
          <w:color w:val="000000"/>
          <w:szCs w:val="20"/>
          <w:lang w:eastAsia="zh-CN"/>
        </w:rPr>
      </w:pPr>
      <w:r w:rsidRPr="00276627">
        <w:rPr>
          <w:rFonts w:ascii="Times New Roman" w:hAnsi="Times New Roman" w:cs="Times New Roman"/>
          <w:color w:val="000000"/>
          <w:sz w:val="24"/>
          <w:szCs w:val="24"/>
          <w:vertAlign w:val="superscript"/>
          <w:lang w:eastAsia="zh-CN"/>
        </w:rPr>
        <w:t>#</w:t>
      </w:r>
      <w:r w:rsidRPr="00276627">
        <w:rPr>
          <w:rFonts w:ascii="Times New Roman" w:hAnsi="Times New Roman" w:cs="Times New Roman"/>
          <w:color w:val="000000"/>
          <w:szCs w:val="20"/>
          <w:lang w:eastAsia="zh-CN"/>
        </w:rPr>
        <w:t>共同第一作者</w:t>
      </w:r>
      <w:r w:rsidRPr="00276627">
        <w:rPr>
          <w:rFonts w:ascii="Times New Roman" w:hAnsi="Times New Roman" w:cs="Times New Roman"/>
          <w:color w:val="000000"/>
          <w:szCs w:val="20"/>
          <w:lang w:eastAsia="zh-CN"/>
        </w:rPr>
        <w:t>/</w:t>
      </w:r>
      <w:r w:rsidRPr="00276627">
        <w:rPr>
          <w:rFonts w:ascii="Times New Roman" w:hAnsi="Times New Roman" w:cs="Times New Roman"/>
          <w:color w:val="000000"/>
          <w:szCs w:val="20"/>
          <w:lang w:eastAsia="zh-CN"/>
        </w:rPr>
        <w:t>同等贡献</w:t>
      </w:r>
    </w:p>
    <w:p w14:paraId="60325633" w14:textId="77777777" w:rsidR="00BD6254" w:rsidRPr="00BD6254" w:rsidRDefault="00BD6254" w:rsidP="00CE24DE">
      <w:pPr>
        <w:adjustRightInd w:val="0"/>
        <w:snapToGrid w:val="0"/>
        <w:spacing w:line="360" w:lineRule="auto"/>
        <w:rPr>
          <w:rFonts w:ascii="Times New Roman" w:eastAsia="Malgun Gothic" w:hAnsi="Times New Roman" w:cs="Times New Roman"/>
          <w:color w:val="000000"/>
          <w:szCs w:val="20"/>
          <w:lang w:eastAsia="zh-CN"/>
        </w:rPr>
      </w:pPr>
    </w:p>
    <w:p w14:paraId="5C2C5B3C" w14:textId="4C2FEE13" w:rsidR="00AC4DDA" w:rsidRPr="00276627" w:rsidRDefault="00A4170B" w:rsidP="00414B8B">
      <w:pPr>
        <w:widowControl w:val="0"/>
        <w:adjustRightInd w:val="0"/>
        <w:snapToGrid w:val="0"/>
        <w:spacing w:line="360" w:lineRule="auto"/>
        <w:jc w:val="both"/>
        <w:outlineLvl w:val="1"/>
        <w:rPr>
          <w:rFonts w:ascii="黑体" w:eastAsia="黑体" w:hAnsi="黑体" w:cs="Times New Roman"/>
          <w:b/>
          <w:color w:val="000000"/>
          <w:sz w:val="24"/>
          <w:lang w:eastAsia="zh-CN"/>
        </w:rPr>
        <w:pPrChange w:id="8" w:author="Liu Yong-Xin" w:date="2020-10-13T22:16:00Z">
          <w:pPr>
            <w:widowControl w:val="0"/>
            <w:adjustRightInd w:val="0"/>
            <w:snapToGrid w:val="0"/>
            <w:spacing w:line="360" w:lineRule="auto"/>
            <w:jc w:val="both"/>
          </w:pPr>
        </w:pPrChange>
      </w:pPr>
      <w:r w:rsidRPr="00276627">
        <w:rPr>
          <w:rFonts w:ascii="黑体" w:eastAsia="黑体" w:hAnsi="黑体" w:cs="Times New Roman"/>
          <w:b/>
          <w:color w:val="000000"/>
          <w:sz w:val="24"/>
          <w:lang w:eastAsia="zh-CN"/>
        </w:rPr>
        <w:t>摘要</w:t>
      </w:r>
    </w:p>
    <w:p w14:paraId="62169106" w14:textId="02533523" w:rsidR="00F83190" w:rsidRPr="00276627" w:rsidRDefault="00F83190">
      <w:pPr>
        <w:widowControl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自然界中，正常生长的植物根系富集了大量且种类繁多的微生物。这些存在于根系表面或内部的微生物编码了数量庞大的功能基因，在植物生长、营养吸收以及抗逆等方面发挥着重要作用。目前植物根系微生物研究还处于描述性阶段，由于实验技术体系的限制，研究微生物功能及植物与微生物互作机制的进展缓</w:t>
      </w:r>
      <w:r w:rsidR="009C3CEC" w:rsidRPr="00276627">
        <w:rPr>
          <w:rFonts w:ascii="Times New Roman" w:hAnsi="Times New Roman" w:cs="Times New Roman"/>
          <w:kern w:val="1"/>
          <w:sz w:val="24"/>
          <w:szCs w:val="24"/>
          <w:lang w:eastAsia="zh-CN"/>
        </w:rPr>
        <w:t>慢。为了解决这个问题，我们建立了一种利用无菌培养体系研究微生物</w:t>
      </w:r>
      <w:r w:rsidRPr="00276627">
        <w:rPr>
          <w:rFonts w:ascii="Times New Roman" w:hAnsi="Times New Roman" w:cs="Times New Roman"/>
          <w:kern w:val="1"/>
          <w:sz w:val="24"/>
          <w:szCs w:val="24"/>
          <w:lang w:eastAsia="zh-CN"/>
        </w:rPr>
        <w:t>功能的方法。此方法可在可控的实验室条件下可重复的研究微生物的功能及植物与其微生物的互作，对阐明微生物功能及植物与微生物的互作机理有重要意义。</w:t>
      </w:r>
    </w:p>
    <w:p w14:paraId="60F1C1CB" w14:textId="77777777" w:rsidR="00F83190" w:rsidRPr="00276627" w:rsidRDefault="00F83190">
      <w:pPr>
        <w:widowControl w:val="0"/>
        <w:adjustRightInd w:val="0"/>
        <w:snapToGrid w:val="0"/>
        <w:spacing w:line="360" w:lineRule="auto"/>
        <w:rPr>
          <w:rFonts w:ascii="Times New Roman" w:hAnsi="Times New Roman" w:cs="Times New Roman"/>
          <w:kern w:val="1"/>
          <w:sz w:val="24"/>
          <w:szCs w:val="24"/>
          <w:lang w:eastAsia="zh-CN"/>
        </w:rPr>
      </w:pPr>
    </w:p>
    <w:p w14:paraId="44C0EE68" w14:textId="10DA74F3" w:rsidR="008F481B" w:rsidRPr="00276627" w:rsidRDefault="00A4170B" w:rsidP="00785FD7">
      <w:pPr>
        <w:widowControl w:val="0"/>
        <w:adjustRightInd w:val="0"/>
        <w:snapToGrid w:val="0"/>
        <w:spacing w:line="360" w:lineRule="auto"/>
        <w:outlineLvl w:val="1"/>
        <w:rPr>
          <w:rFonts w:ascii="Times New Roman" w:hAnsi="Times New Roman" w:cs="Times New Roman"/>
          <w:color w:val="000000"/>
          <w:sz w:val="24"/>
          <w:szCs w:val="24"/>
          <w:lang w:eastAsia="zh-CN"/>
        </w:rPr>
        <w:pPrChange w:id="9" w:author="Liu Yong-Xin" w:date="2020-10-13T22:17:00Z">
          <w:pPr>
            <w:widowControl w:val="0"/>
            <w:adjustRightInd w:val="0"/>
            <w:snapToGrid w:val="0"/>
            <w:spacing w:line="360" w:lineRule="auto"/>
          </w:pPr>
        </w:pPrChange>
      </w:pPr>
      <w:r w:rsidRPr="00276627">
        <w:rPr>
          <w:rFonts w:ascii="黑体" w:eastAsia="黑体" w:hAnsi="黑体" w:cs="Times New Roman"/>
          <w:b/>
          <w:color w:val="000000"/>
          <w:sz w:val="24"/>
          <w:lang w:eastAsia="zh-CN"/>
        </w:rPr>
        <w:t>关键词</w:t>
      </w:r>
      <w:r w:rsidRPr="00276627">
        <w:rPr>
          <w:rFonts w:ascii="黑体" w:eastAsia="黑体" w:hAnsi="黑体" w:cs="Times New Roman"/>
          <w:b/>
          <w:color w:val="000000"/>
          <w:szCs w:val="20"/>
          <w:lang w:eastAsia="zh-CN"/>
        </w:rPr>
        <w:t xml:space="preserve">: </w:t>
      </w:r>
      <w:r w:rsidR="00F83190" w:rsidRPr="00276627">
        <w:rPr>
          <w:rFonts w:ascii="Times New Roman" w:hAnsi="Times New Roman" w:cs="Times New Roman"/>
          <w:color w:val="000000"/>
          <w:sz w:val="24"/>
          <w:szCs w:val="24"/>
          <w:lang w:eastAsia="zh-CN"/>
        </w:rPr>
        <w:t>无菌培养体系</w:t>
      </w:r>
      <w:r w:rsidRPr="00276627">
        <w:rPr>
          <w:rFonts w:ascii="Times New Roman" w:hAnsi="Times New Roman" w:cs="Times New Roman"/>
          <w:color w:val="000000"/>
          <w:sz w:val="24"/>
          <w:szCs w:val="24"/>
          <w:lang w:eastAsia="zh-CN"/>
        </w:rPr>
        <w:t>，</w:t>
      </w:r>
      <w:r w:rsidR="00F83190" w:rsidRPr="00276627">
        <w:rPr>
          <w:rFonts w:ascii="Times New Roman" w:hAnsi="Times New Roman" w:cs="Times New Roman"/>
          <w:color w:val="000000"/>
          <w:sz w:val="24"/>
          <w:szCs w:val="24"/>
          <w:lang w:eastAsia="zh-CN"/>
        </w:rPr>
        <w:t>微生物功能，植物与微生物互作</w:t>
      </w:r>
    </w:p>
    <w:p w14:paraId="6A579843" w14:textId="77777777" w:rsidR="00D31473" w:rsidRPr="00276627" w:rsidRDefault="00D31473">
      <w:pPr>
        <w:widowControl w:val="0"/>
        <w:adjustRightInd w:val="0"/>
        <w:snapToGrid w:val="0"/>
        <w:spacing w:line="360" w:lineRule="auto"/>
        <w:rPr>
          <w:rFonts w:ascii="Times New Roman" w:hAnsi="Times New Roman" w:cs="Times New Roman"/>
          <w:b/>
          <w:color w:val="000000"/>
          <w:sz w:val="24"/>
          <w:szCs w:val="24"/>
          <w:lang w:eastAsia="zh-CN"/>
        </w:rPr>
      </w:pPr>
    </w:p>
    <w:p w14:paraId="3D793116" w14:textId="77777777" w:rsidR="00D31473" w:rsidRPr="00276627" w:rsidRDefault="00A4170B" w:rsidP="00653EBC">
      <w:pPr>
        <w:wordWrap w:val="0"/>
        <w:adjustRightInd w:val="0"/>
        <w:snapToGrid w:val="0"/>
        <w:spacing w:line="360" w:lineRule="auto"/>
        <w:outlineLvl w:val="1"/>
        <w:rPr>
          <w:rFonts w:ascii="黑体" w:eastAsia="黑体" w:hAnsi="黑体" w:cs="Times New Roman"/>
          <w:b/>
          <w:bCs/>
          <w:sz w:val="24"/>
          <w:szCs w:val="24"/>
          <w:lang w:eastAsia="zh-CN"/>
        </w:rPr>
        <w:pPrChange w:id="10" w:author="Liu Yong-Xin" w:date="2020-10-13T22:16:00Z">
          <w:pPr>
            <w:wordWrap w:val="0"/>
            <w:adjustRightInd w:val="0"/>
            <w:snapToGrid w:val="0"/>
            <w:spacing w:line="360" w:lineRule="auto"/>
          </w:pPr>
        </w:pPrChange>
      </w:pPr>
      <w:r w:rsidRPr="00276627">
        <w:rPr>
          <w:rFonts w:ascii="黑体" w:eastAsia="黑体" w:hAnsi="黑体" w:cs="Times New Roman"/>
          <w:b/>
          <w:bCs/>
          <w:sz w:val="24"/>
          <w:szCs w:val="24"/>
          <w:lang w:eastAsia="zh-CN"/>
        </w:rPr>
        <w:t>材料与试剂</w:t>
      </w:r>
    </w:p>
    <w:p w14:paraId="1B2CC3B4" w14:textId="77777777" w:rsidR="007702EB" w:rsidRPr="00276627" w:rsidRDefault="007702EB" w:rsidP="007702EB">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乙醇</w:t>
      </w:r>
      <w:r w:rsidRPr="00276627">
        <w:rPr>
          <w:rFonts w:ascii="Times New Roman" w:hAnsi="Times New Roman" w:cs="Times New Roman"/>
          <w:kern w:val="1"/>
          <w:sz w:val="24"/>
          <w:szCs w:val="24"/>
          <w:lang w:eastAsia="zh-CN"/>
        </w:rPr>
        <w:t xml:space="preserve"> (SIGMA, cat. no. E7023-500ML) </w:t>
      </w:r>
    </w:p>
    <w:p w14:paraId="1F5C9999" w14:textId="77777777" w:rsidR="007702EB" w:rsidRPr="00276627" w:rsidRDefault="007702EB" w:rsidP="007702EB">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次氯酸钠</w:t>
      </w:r>
      <w:r w:rsidRPr="00276627">
        <w:rPr>
          <w:rFonts w:ascii="Times New Roman" w:hAnsi="Times New Roman" w:cs="Times New Roman"/>
          <w:kern w:val="1"/>
          <w:sz w:val="24"/>
          <w:szCs w:val="24"/>
          <w:lang w:eastAsia="zh-CN"/>
        </w:rPr>
        <w:t xml:space="preserve"> (Macklin, cat. no. S828471)</w:t>
      </w:r>
    </w:p>
    <w:p w14:paraId="6738F078" w14:textId="0F9D21EE" w:rsidR="007702EB" w:rsidRPr="00276627" w:rsidRDefault="007702EB" w:rsidP="007702EB">
      <w:pPr>
        <w:wordWrap w:val="0"/>
        <w:adjustRightInd w:val="0"/>
        <w:snapToGrid w:val="0"/>
        <w:spacing w:line="360" w:lineRule="auto"/>
        <w:rPr>
          <w:rFonts w:ascii="Times New Roman" w:hAnsi="Times New Roman" w:cs="Times New Roman"/>
          <w:kern w:val="1"/>
          <w:sz w:val="24"/>
          <w:szCs w:val="24"/>
          <w:lang w:eastAsia="zh-CN"/>
        </w:rPr>
      </w:pPr>
      <w:proofErr w:type="spellStart"/>
      <w:r w:rsidRPr="00276627">
        <w:rPr>
          <w:rFonts w:ascii="Times New Roman" w:hAnsi="Times New Roman" w:cs="Times New Roman"/>
          <w:kern w:val="1"/>
          <w:sz w:val="24"/>
          <w:szCs w:val="24"/>
          <w:lang w:eastAsia="zh-CN"/>
        </w:rPr>
        <w:t>Murashige</w:t>
      </w:r>
      <w:proofErr w:type="spellEnd"/>
      <w:r w:rsidRPr="00276627">
        <w:rPr>
          <w:rFonts w:ascii="Times New Roman" w:hAnsi="Times New Roman" w:cs="Times New Roman"/>
          <w:kern w:val="1"/>
          <w:sz w:val="24"/>
          <w:szCs w:val="24"/>
          <w:lang w:eastAsia="zh-CN"/>
        </w:rPr>
        <w:t xml:space="preserve"> Skoog</w:t>
      </w:r>
      <w:r w:rsidRPr="00276627">
        <w:rPr>
          <w:rFonts w:ascii="Times New Roman" w:hAnsi="Times New Roman" w:cs="Times New Roman"/>
          <w:kern w:val="1"/>
          <w:sz w:val="24"/>
          <w:szCs w:val="24"/>
          <w:lang w:eastAsia="zh-CN"/>
        </w:rPr>
        <w:t>培养基（含维生素）</w:t>
      </w:r>
      <w:r w:rsidRPr="00276627">
        <w:rPr>
          <w:rFonts w:ascii="Times New Roman" w:hAnsi="Times New Roman" w:cs="Times New Roman"/>
          <w:kern w:val="1"/>
          <w:sz w:val="24"/>
          <w:szCs w:val="24"/>
          <w:lang w:eastAsia="zh-CN"/>
        </w:rPr>
        <w:t xml:space="preserve"> (MS, Caisson, cat. no. MSP09)</w:t>
      </w:r>
    </w:p>
    <w:p w14:paraId="1A2B607C" w14:textId="51CB0F06" w:rsidR="00941507" w:rsidRPr="00276627" w:rsidRDefault="00941507" w:rsidP="007702EB">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木村</w:t>
      </w:r>
      <w:r w:rsidRPr="00276627">
        <w:rPr>
          <w:rFonts w:ascii="Times New Roman" w:hAnsi="Times New Roman" w:cs="Times New Roman"/>
          <w:kern w:val="1"/>
          <w:sz w:val="24"/>
          <w:szCs w:val="24"/>
          <w:lang w:eastAsia="zh-CN"/>
        </w:rPr>
        <w:t>B</w:t>
      </w:r>
      <w:r w:rsidRPr="00276627">
        <w:rPr>
          <w:rFonts w:ascii="Times New Roman" w:hAnsi="Times New Roman" w:cs="Times New Roman"/>
          <w:kern w:val="1"/>
          <w:sz w:val="24"/>
          <w:szCs w:val="24"/>
          <w:lang w:eastAsia="zh-CN"/>
        </w:rPr>
        <w:t>培养基</w:t>
      </w:r>
      <w:r w:rsidRPr="00276627">
        <w:rPr>
          <w:rFonts w:ascii="Times New Roman" w:hAnsi="Times New Roman" w:cs="Times New Roman"/>
          <w:kern w:val="1"/>
          <w:sz w:val="24"/>
          <w:szCs w:val="24"/>
          <w:lang w:eastAsia="zh-CN"/>
        </w:rPr>
        <w:t xml:space="preserve"> (</w:t>
      </w:r>
      <w:proofErr w:type="spellStart"/>
      <w:r w:rsidRPr="00276627">
        <w:rPr>
          <w:rFonts w:ascii="Times New Roman" w:hAnsi="Times New Roman" w:cs="Times New Roman"/>
          <w:kern w:val="1"/>
          <w:sz w:val="24"/>
          <w:szCs w:val="24"/>
          <w:lang w:eastAsia="zh-CN"/>
        </w:rPr>
        <w:t>Coolaber</w:t>
      </w:r>
      <w:proofErr w:type="spellEnd"/>
      <w:r w:rsidRPr="00276627">
        <w:rPr>
          <w:rFonts w:ascii="Times New Roman" w:hAnsi="Times New Roman" w:cs="Times New Roman"/>
          <w:kern w:val="1"/>
          <w:sz w:val="24"/>
          <w:szCs w:val="24"/>
          <w:lang w:eastAsia="zh-CN"/>
        </w:rPr>
        <w:t>, cat. no. NSP1050-2000L)</w:t>
      </w:r>
    </w:p>
    <w:p w14:paraId="0E6E19BE" w14:textId="77777777" w:rsidR="007702EB" w:rsidRPr="00276627" w:rsidRDefault="007702EB" w:rsidP="007702EB">
      <w:pPr>
        <w:wordWrap w:val="0"/>
        <w:adjustRightInd w:val="0"/>
        <w:snapToGrid w:val="0"/>
        <w:spacing w:line="360" w:lineRule="auto"/>
        <w:rPr>
          <w:rFonts w:ascii="Times New Roman" w:hAnsi="Times New Roman" w:cs="Times New Roman"/>
          <w:kern w:val="1"/>
          <w:sz w:val="24"/>
          <w:szCs w:val="24"/>
          <w:lang w:eastAsia="zh-CN"/>
        </w:rPr>
      </w:pPr>
      <w:proofErr w:type="gramStart"/>
      <w:r w:rsidRPr="00276627">
        <w:rPr>
          <w:rFonts w:ascii="Times New Roman" w:hAnsi="Times New Roman" w:cs="Times New Roman"/>
          <w:kern w:val="1"/>
          <w:sz w:val="24"/>
          <w:szCs w:val="24"/>
          <w:lang w:eastAsia="zh-CN"/>
        </w:rPr>
        <w:t>胰</w:t>
      </w:r>
      <w:proofErr w:type="gramEnd"/>
      <w:r w:rsidRPr="00276627">
        <w:rPr>
          <w:rFonts w:ascii="Times New Roman" w:hAnsi="Times New Roman" w:cs="Times New Roman"/>
          <w:kern w:val="1"/>
          <w:sz w:val="24"/>
          <w:szCs w:val="24"/>
          <w:lang w:eastAsia="zh-CN"/>
        </w:rPr>
        <w:t>蛋白胨大豆肉汤</w:t>
      </w:r>
      <w:r w:rsidRPr="00276627">
        <w:rPr>
          <w:rFonts w:ascii="Times New Roman" w:hAnsi="Times New Roman" w:cs="Times New Roman"/>
          <w:kern w:val="1"/>
          <w:sz w:val="24"/>
          <w:szCs w:val="24"/>
          <w:lang w:eastAsia="zh-CN"/>
        </w:rPr>
        <w:t xml:space="preserve"> (TSB, OXOID, cat. no. CM0129)</w:t>
      </w:r>
    </w:p>
    <w:p w14:paraId="30958A34" w14:textId="238422A4" w:rsidR="00D31473" w:rsidRPr="00276627" w:rsidRDefault="007702EB" w:rsidP="007702EB">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琼脂粉</w:t>
      </w:r>
      <w:r w:rsidRPr="00276627">
        <w:rPr>
          <w:rFonts w:ascii="Times New Roman" w:hAnsi="Times New Roman" w:cs="Times New Roman"/>
          <w:kern w:val="1"/>
          <w:sz w:val="24"/>
          <w:szCs w:val="24"/>
          <w:lang w:eastAsia="zh-CN"/>
        </w:rPr>
        <w:t xml:space="preserve"> (SIGMA, cat. no. A7921-100G)</w:t>
      </w:r>
    </w:p>
    <w:p w14:paraId="1F31B909" w14:textId="4D9617C2" w:rsidR="00D43A18" w:rsidRPr="00276627" w:rsidRDefault="00D43A18" w:rsidP="00D43A18">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植物凝胶</w:t>
      </w:r>
      <w:r w:rsidRPr="00276627">
        <w:rPr>
          <w:rFonts w:ascii="Times New Roman" w:hAnsi="Times New Roman" w:cs="Times New Roman"/>
          <w:kern w:val="1"/>
          <w:sz w:val="24"/>
          <w:szCs w:val="24"/>
          <w:lang w:eastAsia="zh-CN"/>
        </w:rPr>
        <w:t xml:space="preserve"> (Caisson, cat. no. G024-1KG)</w:t>
      </w:r>
    </w:p>
    <w:p w14:paraId="7D254814" w14:textId="22039B0B" w:rsidR="00F74AD5" w:rsidRDefault="00F74AD5" w:rsidP="007702EB">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蔗糖</w:t>
      </w:r>
      <w:r w:rsidRPr="00276627">
        <w:rPr>
          <w:rFonts w:ascii="Times New Roman" w:hAnsi="Times New Roman" w:cs="Times New Roman"/>
          <w:kern w:val="1"/>
          <w:sz w:val="24"/>
          <w:szCs w:val="24"/>
          <w:lang w:eastAsia="zh-CN"/>
        </w:rPr>
        <w:t xml:space="preserve"> (</w:t>
      </w:r>
      <w:proofErr w:type="spellStart"/>
      <w:r w:rsidRPr="00276627">
        <w:rPr>
          <w:rFonts w:ascii="Times New Roman" w:hAnsi="Times New Roman" w:cs="Times New Roman"/>
          <w:kern w:val="1"/>
          <w:sz w:val="24"/>
          <w:szCs w:val="24"/>
          <w:lang w:eastAsia="zh-CN"/>
        </w:rPr>
        <w:t>HuShi</w:t>
      </w:r>
      <w:proofErr w:type="spellEnd"/>
      <w:r w:rsidRPr="00276627">
        <w:rPr>
          <w:rFonts w:ascii="Times New Roman" w:hAnsi="Times New Roman" w:cs="Times New Roman"/>
          <w:kern w:val="1"/>
          <w:sz w:val="24"/>
          <w:szCs w:val="24"/>
          <w:lang w:eastAsia="zh-CN"/>
        </w:rPr>
        <w:t>, cat. no. JC-SJ03064)</w:t>
      </w:r>
    </w:p>
    <w:p w14:paraId="7F5FAB17" w14:textId="77777777" w:rsidR="004B2B73" w:rsidRPr="00276627" w:rsidRDefault="004B2B73" w:rsidP="007702EB">
      <w:pPr>
        <w:wordWrap w:val="0"/>
        <w:adjustRightInd w:val="0"/>
        <w:snapToGrid w:val="0"/>
        <w:spacing w:line="360" w:lineRule="auto"/>
        <w:rPr>
          <w:rFonts w:ascii="Times New Roman" w:hAnsi="Times New Roman" w:cs="Times New Roman"/>
          <w:kern w:val="1"/>
          <w:sz w:val="24"/>
          <w:szCs w:val="24"/>
          <w:lang w:eastAsia="zh-CN"/>
        </w:rPr>
      </w:pPr>
    </w:p>
    <w:p w14:paraId="73E3BE7C" w14:textId="77777777" w:rsidR="00D31473" w:rsidRPr="00276627" w:rsidRDefault="00A4170B">
      <w:pPr>
        <w:wordWrap w:val="0"/>
        <w:adjustRightInd w:val="0"/>
        <w:snapToGrid w:val="0"/>
        <w:spacing w:line="360" w:lineRule="auto"/>
        <w:rPr>
          <w:rFonts w:ascii="黑体" w:eastAsia="黑体" w:hAnsi="黑体" w:cs="Times New Roman"/>
          <w:b/>
          <w:bCs/>
          <w:sz w:val="24"/>
          <w:szCs w:val="24"/>
          <w:lang w:eastAsia="zh-CN"/>
        </w:rPr>
      </w:pPr>
      <w:r w:rsidRPr="00276627">
        <w:rPr>
          <w:rFonts w:ascii="黑体" w:eastAsia="黑体" w:hAnsi="黑体" w:cs="Times New Roman"/>
          <w:b/>
          <w:bCs/>
          <w:sz w:val="24"/>
          <w:szCs w:val="24"/>
          <w:lang w:eastAsia="zh-CN"/>
        </w:rPr>
        <w:t>仪器设备</w:t>
      </w:r>
    </w:p>
    <w:p w14:paraId="6D1E674E" w14:textId="50B893FC" w:rsidR="007A61E1" w:rsidRPr="004B2B73" w:rsidRDefault="004B2B73" w:rsidP="007A61E1">
      <w:pPr>
        <w:wordWrap w:val="0"/>
        <w:adjustRightInd w:val="0"/>
        <w:snapToGrid w:val="0"/>
        <w:spacing w:line="360" w:lineRule="auto"/>
        <w:rPr>
          <w:rFonts w:ascii="Times New Roman" w:hAnsi="Times New Roman" w:cs="Times New Roman"/>
          <w:kern w:val="1"/>
          <w:sz w:val="24"/>
          <w:szCs w:val="24"/>
          <w:lang w:eastAsia="zh-CN"/>
        </w:rPr>
      </w:pPr>
      <w:r w:rsidRPr="004B2B73">
        <w:rPr>
          <w:rFonts w:ascii="Times New Roman" w:hAnsi="Times New Roman" w:cs="Times New Roman" w:hint="eastAsia"/>
          <w:kern w:val="1"/>
          <w:sz w:val="24"/>
          <w:szCs w:val="24"/>
          <w:lang w:eastAsia="zh-CN"/>
        </w:rPr>
        <w:t>超净工作台</w:t>
      </w:r>
      <w:r w:rsidR="007A61E1" w:rsidRPr="004B2B73">
        <w:rPr>
          <w:rFonts w:ascii="Times New Roman" w:hAnsi="Times New Roman" w:cs="Times New Roman"/>
          <w:kern w:val="1"/>
          <w:sz w:val="24"/>
          <w:szCs w:val="24"/>
          <w:lang w:eastAsia="zh-CN"/>
        </w:rPr>
        <w:t xml:space="preserve"> (Thermo Fisher Scientific, cat. no. </w:t>
      </w:r>
      <w:r w:rsidRPr="004B2B73">
        <w:rPr>
          <w:rFonts w:ascii="Times New Roman" w:hAnsi="Times New Roman" w:cs="Times New Roman"/>
          <w:kern w:val="1"/>
          <w:sz w:val="24"/>
          <w:szCs w:val="24"/>
          <w:lang w:eastAsia="zh-CN"/>
        </w:rPr>
        <w:tab/>
        <w:t>51029701</w:t>
      </w:r>
      <w:r w:rsidR="007A61E1" w:rsidRPr="004B2B73">
        <w:rPr>
          <w:rFonts w:ascii="Times New Roman" w:hAnsi="Times New Roman" w:cs="Times New Roman"/>
          <w:kern w:val="1"/>
          <w:sz w:val="24"/>
          <w:szCs w:val="24"/>
          <w:lang w:eastAsia="zh-CN"/>
        </w:rPr>
        <w:t>)</w:t>
      </w:r>
    </w:p>
    <w:p w14:paraId="4B29652A" w14:textId="213E98A0" w:rsidR="004B2B73" w:rsidRPr="004B2B73" w:rsidRDefault="004B2B73" w:rsidP="007A61E1">
      <w:pPr>
        <w:wordWrap w:val="0"/>
        <w:adjustRightInd w:val="0"/>
        <w:snapToGrid w:val="0"/>
        <w:spacing w:line="360" w:lineRule="auto"/>
        <w:rPr>
          <w:rFonts w:ascii="Times New Roman" w:hAnsi="Times New Roman" w:cs="Times New Roman"/>
          <w:kern w:val="1"/>
          <w:sz w:val="24"/>
          <w:szCs w:val="24"/>
          <w:lang w:eastAsia="zh-CN"/>
        </w:rPr>
      </w:pPr>
      <w:r w:rsidRPr="004B2B73">
        <w:rPr>
          <w:rFonts w:ascii="Times New Roman" w:hAnsi="Times New Roman" w:cs="Times New Roman" w:hint="eastAsia"/>
          <w:kern w:val="1"/>
          <w:sz w:val="24"/>
          <w:szCs w:val="24"/>
          <w:lang w:eastAsia="zh-CN"/>
        </w:rPr>
        <w:t>灭菌袋</w:t>
      </w:r>
      <w:r w:rsidRPr="004B2B73">
        <w:rPr>
          <w:rFonts w:ascii="Times New Roman" w:hAnsi="Times New Roman" w:cs="Times New Roman" w:hint="eastAsia"/>
          <w:kern w:val="1"/>
          <w:sz w:val="24"/>
          <w:szCs w:val="24"/>
          <w:lang w:eastAsia="zh-CN"/>
        </w:rPr>
        <w:t xml:space="preserve"> (Sun</w:t>
      </w:r>
      <w:r w:rsidRPr="004B2B73">
        <w:rPr>
          <w:rFonts w:ascii="Times New Roman" w:hAnsi="Times New Roman" w:cs="Times New Roman"/>
          <w:kern w:val="1"/>
          <w:sz w:val="24"/>
          <w:szCs w:val="24"/>
          <w:lang w:eastAsia="zh-CN"/>
        </w:rPr>
        <w:t xml:space="preserve"> </w:t>
      </w:r>
      <w:r w:rsidRPr="004B2B73">
        <w:rPr>
          <w:rFonts w:ascii="Times New Roman" w:hAnsi="Times New Roman" w:cs="Times New Roman" w:hint="eastAsia"/>
          <w:kern w:val="1"/>
          <w:sz w:val="24"/>
          <w:szCs w:val="24"/>
          <w:lang w:eastAsia="zh-CN"/>
        </w:rPr>
        <w:t>bag</w:t>
      </w:r>
      <w:r w:rsidRPr="004B2B73">
        <w:rPr>
          <w:rFonts w:ascii="Times New Roman" w:hAnsi="Times New Roman" w:cs="Times New Roman"/>
          <w:kern w:val="1"/>
          <w:sz w:val="24"/>
          <w:szCs w:val="24"/>
          <w:lang w:eastAsia="zh-CN"/>
        </w:rPr>
        <w:t>, SIGMA, cat. no.</w:t>
      </w:r>
      <w:r w:rsidRPr="004B2B73">
        <w:t xml:space="preserve"> </w:t>
      </w:r>
      <w:r w:rsidRPr="004B2B73">
        <w:rPr>
          <w:rFonts w:ascii="Times New Roman" w:hAnsi="Times New Roman" w:cs="Times New Roman"/>
          <w:kern w:val="1"/>
          <w:sz w:val="24"/>
          <w:szCs w:val="24"/>
          <w:lang w:eastAsia="zh-CN"/>
        </w:rPr>
        <w:t>B7026-100EA)</w:t>
      </w:r>
    </w:p>
    <w:p w14:paraId="426E00B7" w14:textId="56DD9590" w:rsidR="007A61E1" w:rsidRDefault="007A61E1" w:rsidP="007A61E1">
      <w:pPr>
        <w:wordWrap w:val="0"/>
        <w:adjustRightInd w:val="0"/>
        <w:snapToGrid w:val="0"/>
        <w:spacing w:line="360" w:lineRule="auto"/>
        <w:rPr>
          <w:rFonts w:ascii="Times New Roman" w:hAnsi="Times New Roman" w:cs="Times New Roman"/>
          <w:kern w:val="1"/>
          <w:sz w:val="24"/>
          <w:szCs w:val="24"/>
          <w:lang w:eastAsia="zh-CN"/>
        </w:rPr>
      </w:pPr>
      <w:proofErr w:type="gramStart"/>
      <w:r w:rsidRPr="00276627">
        <w:rPr>
          <w:rFonts w:ascii="Times New Roman" w:hAnsi="Times New Roman" w:cs="Times New Roman"/>
          <w:kern w:val="1"/>
          <w:sz w:val="24"/>
          <w:szCs w:val="24"/>
          <w:lang w:eastAsia="zh-CN"/>
        </w:rPr>
        <w:t>移液器</w:t>
      </w:r>
      <w:proofErr w:type="gramEnd"/>
      <w:r w:rsidRPr="00276627">
        <w:rPr>
          <w:rFonts w:ascii="Times New Roman" w:hAnsi="Times New Roman" w:cs="Times New Roman"/>
          <w:kern w:val="1"/>
          <w:sz w:val="24"/>
          <w:szCs w:val="24"/>
          <w:lang w:eastAsia="zh-CN"/>
        </w:rPr>
        <w:t>枪头</w:t>
      </w:r>
      <w:r w:rsidRPr="00276627">
        <w:rPr>
          <w:rFonts w:ascii="Times New Roman" w:hAnsi="Times New Roman" w:cs="Times New Roman"/>
          <w:kern w:val="1"/>
          <w:sz w:val="24"/>
          <w:szCs w:val="24"/>
          <w:lang w:eastAsia="zh-CN"/>
        </w:rPr>
        <w:t xml:space="preserve"> (nuclease-free, 10, 200, 1000 µL; </w:t>
      </w:r>
      <w:proofErr w:type="spellStart"/>
      <w:r w:rsidRPr="00276627">
        <w:rPr>
          <w:rFonts w:ascii="Times New Roman" w:hAnsi="Times New Roman" w:cs="Times New Roman"/>
          <w:kern w:val="1"/>
          <w:sz w:val="24"/>
          <w:szCs w:val="24"/>
          <w:lang w:eastAsia="zh-CN"/>
        </w:rPr>
        <w:t>Axygen</w:t>
      </w:r>
      <w:proofErr w:type="spellEnd"/>
      <w:r w:rsidRPr="00276627">
        <w:rPr>
          <w:rFonts w:ascii="Times New Roman" w:hAnsi="Times New Roman" w:cs="Times New Roman"/>
          <w:kern w:val="1"/>
          <w:sz w:val="24"/>
          <w:szCs w:val="24"/>
          <w:lang w:eastAsia="zh-CN"/>
        </w:rPr>
        <w:t>, cat. nos. T-300, T-200-Y, T-1000-B)</w:t>
      </w:r>
    </w:p>
    <w:p w14:paraId="0DBF868A" w14:textId="5164D271" w:rsidR="00276627" w:rsidRPr="00276627" w:rsidRDefault="008B3771" w:rsidP="007A61E1">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 xml:space="preserve">130 </w:t>
      </w:r>
      <w:r w:rsidR="00276627">
        <w:rPr>
          <w:rFonts w:ascii="Times New Roman" w:hAnsi="Times New Roman" w:cs="Times New Roman"/>
          <w:kern w:val="1"/>
          <w:sz w:val="24"/>
          <w:szCs w:val="24"/>
          <w:lang w:eastAsia="zh-CN"/>
        </w:rPr>
        <w:t>mm</w:t>
      </w:r>
      <w:r w:rsidR="00276627">
        <w:rPr>
          <w:rFonts w:ascii="Times New Roman" w:hAnsi="Times New Roman" w:cs="Times New Roman" w:hint="eastAsia"/>
          <w:kern w:val="1"/>
          <w:sz w:val="24"/>
          <w:szCs w:val="24"/>
          <w:lang w:eastAsia="zh-CN"/>
        </w:rPr>
        <w:t>方形培养皿</w:t>
      </w:r>
      <w:r w:rsidR="004B2B73">
        <w:rPr>
          <w:rFonts w:ascii="Times New Roman" w:hAnsi="Times New Roman" w:cs="Times New Roman" w:hint="eastAsia"/>
          <w:kern w:val="1"/>
          <w:sz w:val="24"/>
          <w:szCs w:val="24"/>
          <w:lang w:eastAsia="zh-CN"/>
        </w:rPr>
        <w:t xml:space="preserve"> (</w:t>
      </w:r>
      <w:proofErr w:type="spellStart"/>
      <w:r w:rsidR="004B2B73">
        <w:rPr>
          <w:rFonts w:ascii="Times New Roman" w:hAnsi="Times New Roman" w:cs="Times New Roman"/>
          <w:kern w:val="1"/>
          <w:sz w:val="24"/>
          <w:szCs w:val="24"/>
          <w:lang w:eastAsia="zh-CN"/>
        </w:rPr>
        <w:t>MaiSiNuo</w:t>
      </w:r>
      <w:proofErr w:type="spellEnd"/>
      <w:r w:rsidR="004B2B73">
        <w:rPr>
          <w:rFonts w:ascii="Times New Roman" w:hAnsi="Times New Roman" w:cs="Times New Roman"/>
          <w:kern w:val="1"/>
          <w:sz w:val="24"/>
          <w:szCs w:val="24"/>
          <w:lang w:eastAsia="zh-CN"/>
        </w:rPr>
        <w:t xml:space="preserve">, cat. no. </w:t>
      </w:r>
      <w:r w:rsidR="004B2B73" w:rsidRPr="004B2B73">
        <w:rPr>
          <w:rFonts w:ascii="Times New Roman" w:hAnsi="Times New Roman" w:cs="Times New Roman"/>
          <w:kern w:val="1"/>
          <w:sz w:val="24"/>
          <w:szCs w:val="24"/>
          <w:lang w:eastAsia="zh-CN"/>
        </w:rPr>
        <w:t>HZX064-1</w:t>
      </w:r>
      <w:r w:rsidR="004B2B73">
        <w:rPr>
          <w:rFonts w:ascii="Times New Roman" w:hAnsi="Times New Roman" w:cs="Times New Roman"/>
          <w:kern w:val="1"/>
          <w:sz w:val="24"/>
          <w:szCs w:val="24"/>
          <w:lang w:eastAsia="zh-CN"/>
        </w:rPr>
        <w:t>)</w:t>
      </w:r>
    </w:p>
    <w:p w14:paraId="111E3D2E" w14:textId="0835666E"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60</w:t>
      </w:r>
      <w:r w:rsidR="008B3771">
        <w:rPr>
          <w:rFonts w:ascii="Times New Roman" w:hAnsi="Times New Roman" w:cs="Times New Roman"/>
          <w:kern w:val="1"/>
          <w:sz w:val="24"/>
          <w:szCs w:val="24"/>
          <w:lang w:eastAsia="zh-CN"/>
        </w:rPr>
        <w:t xml:space="preserve"> </w:t>
      </w:r>
      <w:r w:rsidRPr="00276627">
        <w:rPr>
          <w:rFonts w:ascii="Times New Roman" w:hAnsi="Times New Roman" w:cs="Times New Roman"/>
          <w:kern w:val="1"/>
          <w:sz w:val="24"/>
          <w:szCs w:val="24"/>
          <w:lang w:eastAsia="zh-CN"/>
        </w:rPr>
        <w:t>mm</w:t>
      </w:r>
      <w:r w:rsidR="00276627">
        <w:rPr>
          <w:rFonts w:ascii="Times New Roman" w:hAnsi="Times New Roman" w:cs="Times New Roman" w:hint="eastAsia"/>
          <w:kern w:val="1"/>
          <w:sz w:val="24"/>
          <w:szCs w:val="24"/>
          <w:lang w:eastAsia="zh-CN"/>
        </w:rPr>
        <w:t>圆形</w:t>
      </w:r>
      <w:r w:rsidRPr="00276627">
        <w:rPr>
          <w:rFonts w:ascii="Times New Roman" w:hAnsi="Times New Roman" w:cs="Times New Roman"/>
          <w:kern w:val="1"/>
          <w:sz w:val="24"/>
          <w:szCs w:val="24"/>
          <w:lang w:eastAsia="zh-CN"/>
        </w:rPr>
        <w:t>培养皿</w:t>
      </w:r>
      <w:r w:rsidRPr="00276627">
        <w:rPr>
          <w:rFonts w:ascii="Times New Roman" w:hAnsi="Times New Roman" w:cs="Times New Roman"/>
          <w:kern w:val="1"/>
          <w:sz w:val="24"/>
          <w:szCs w:val="24"/>
          <w:lang w:eastAsia="zh-CN"/>
        </w:rPr>
        <w:t xml:space="preserve"> (Corning, cat. no. 430166) </w:t>
      </w:r>
    </w:p>
    <w:p w14:paraId="501DD93D" w14:textId="7E17DC64"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1</w:t>
      </w:r>
      <w:r w:rsidR="008B3771">
        <w:rPr>
          <w:rFonts w:ascii="Times New Roman" w:hAnsi="Times New Roman" w:cs="Times New Roman"/>
          <w:kern w:val="1"/>
          <w:sz w:val="24"/>
          <w:szCs w:val="24"/>
          <w:lang w:eastAsia="zh-CN"/>
        </w:rPr>
        <w:t xml:space="preserve"> </w:t>
      </w:r>
      <w:r w:rsidRPr="00276627">
        <w:rPr>
          <w:rFonts w:ascii="Times New Roman" w:hAnsi="Times New Roman" w:cs="Times New Roman"/>
          <w:kern w:val="1"/>
          <w:sz w:val="24"/>
          <w:szCs w:val="24"/>
          <w:lang w:eastAsia="zh-CN"/>
        </w:rPr>
        <w:t>L</w:t>
      </w:r>
      <w:r w:rsidRPr="00276627">
        <w:rPr>
          <w:rFonts w:ascii="Times New Roman" w:hAnsi="Times New Roman" w:cs="Times New Roman"/>
          <w:kern w:val="1"/>
          <w:sz w:val="24"/>
          <w:szCs w:val="24"/>
          <w:lang w:eastAsia="zh-CN"/>
        </w:rPr>
        <w:t>试剂瓶</w:t>
      </w:r>
      <w:r w:rsidRPr="00276627">
        <w:rPr>
          <w:rFonts w:ascii="Times New Roman" w:hAnsi="Times New Roman" w:cs="Times New Roman"/>
          <w:kern w:val="1"/>
          <w:sz w:val="24"/>
          <w:szCs w:val="24"/>
          <w:lang w:eastAsia="zh-CN"/>
        </w:rPr>
        <w:t xml:space="preserve"> (</w:t>
      </w:r>
      <w:proofErr w:type="spellStart"/>
      <w:r w:rsidRPr="00276627">
        <w:rPr>
          <w:rFonts w:ascii="Times New Roman" w:hAnsi="Times New Roman" w:cs="Times New Roman"/>
          <w:kern w:val="1"/>
          <w:sz w:val="24"/>
          <w:szCs w:val="24"/>
          <w:lang w:eastAsia="zh-CN"/>
        </w:rPr>
        <w:t>Cleman</w:t>
      </w:r>
      <w:proofErr w:type="spellEnd"/>
      <w:r w:rsidRPr="00276627">
        <w:rPr>
          <w:rFonts w:ascii="Times New Roman" w:hAnsi="Times New Roman" w:cs="Times New Roman"/>
          <w:kern w:val="1"/>
          <w:sz w:val="24"/>
          <w:szCs w:val="24"/>
          <w:lang w:eastAsia="zh-CN"/>
        </w:rPr>
        <w:t>, cat, no, CN-600-1000)</w:t>
      </w:r>
    </w:p>
    <w:p w14:paraId="2423D699" w14:textId="17F4594E"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50</w:t>
      </w:r>
      <w:r w:rsidR="008B3771">
        <w:rPr>
          <w:rFonts w:ascii="Times New Roman" w:hAnsi="Times New Roman" w:cs="Times New Roman"/>
          <w:kern w:val="1"/>
          <w:sz w:val="24"/>
          <w:szCs w:val="24"/>
          <w:lang w:eastAsia="zh-CN"/>
        </w:rPr>
        <w:t xml:space="preserve"> </w:t>
      </w:r>
      <w:r w:rsidRPr="00276627">
        <w:rPr>
          <w:rFonts w:ascii="Times New Roman" w:hAnsi="Times New Roman" w:cs="Times New Roman"/>
          <w:kern w:val="1"/>
          <w:sz w:val="24"/>
          <w:szCs w:val="24"/>
          <w:lang w:eastAsia="zh-CN"/>
        </w:rPr>
        <w:t>mL</w:t>
      </w:r>
      <w:r w:rsidRPr="00276627">
        <w:rPr>
          <w:rFonts w:ascii="Times New Roman" w:hAnsi="Times New Roman" w:cs="Times New Roman"/>
          <w:kern w:val="1"/>
          <w:sz w:val="24"/>
          <w:szCs w:val="24"/>
          <w:lang w:eastAsia="zh-CN"/>
        </w:rPr>
        <w:t>离心管</w:t>
      </w:r>
      <w:r w:rsidRPr="00276627">
        <w:rPr>
          <w:rFonts w:ascii="Times New Roman" w:hAnsi="Times New Roman" w:cs="Times New Roman"/>
          <w:kern w:val="1"/>
          <w:sz w:val="24"/>
          <w:szCs w:val="24"/>
          <w:lang w:eastAsia="zh-CN"/>
        </w:rPr>
        <w:t xml:space="preserve"> (BD Falcon, cat. no. 352070)</w:t>
      </w:r>
    </w:p>
    <w:p w14:paraId="0DEC7278"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恒温摇床</w:t>
      </w:r>
      <w:r w:rsidRPr="00276627">
        <w:rPr>
          <w:rFonts w:ascii="Times New Roman" w:hAnsi="Times New Roman" w:cs="Times New Roman"/>
          <w:kern w:val="1"/>
          <w:sz w:val="24"/>
          <w:szCs w:val="24"/>
          <w:lang w:eastAsia="zh-CN"/>
        </w:rPr>
        <w:t xml:space="preserve"> (Shanghai </w:t>
      </w:r>
      <w:proofErr w:type="spellStart"/>
      <w:r w:rsidRPr="00276627">
        <w:rPr>
          <w:rFonts w:ascii="Times New Roman" w:hAnsi="Times New Roman" w:cs="Times New Roman"/>
          <w:kern w:val="1"/>
          <w:sz w:val="24"/>
          <w:szCs w:val="24"/>
          <w:lang w:eastAsia="zh-CN"/>
        </w:rPr>
        <w:t>Zhichu</w:t>
      </w:r>
      <w:proofErr w:type="spellEnd"/>
      <w:r w:rsidRPr="00276627">
        <w:rPr>
          <w:rFonts w:ascii="Times New Roman" w:hAnsi="Times New Roman" w:cs="Times New Roman"/>
          <w:kern w:val="1"/>
          <w:sz w:val="24"/>
          <w:szCs w:val="24"/>
          <w:lang w:eastAsia="zh-CN"/>
        </w:rPr>
        <w:t xml:space="preserve"> Instrument, cat. no. ZQZY-CF)</w:t>
      </w:r>
    </w:p>
    <w:p w14:paraId="42F012A0"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高速离心机</w:t>
      </w:r>
      <w:r w:rsidRPr="00276627">
        <w:rPr>
          <w:rFonts w:ascii="Times New Roman" w:hAnsi="Times New Roman" w:cs="Times New Roman"/>
          <w:kern w:val="1"/>
          <w:sz w:val="24"/>
          <w:szCs w:val="24"/>
          <w:lang w:eastAsia="zh-CN"/>
        </w:rPr>
        <w:t xml:space="preserve"> (Eppendorf, model no. 5810R) </w:t>
      </w:r>
    </w:p>
    <w:p w14:paraId="0F076456" w14:textId="1DA3AC96"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三角瓶</w:t>
      </w:r>
      <w:r w:rsidRPr="00276627">
        <w:rPr>
          <w:rFonts w:ascii="Times New Roman" w:hAnsi="Times New Roman" w:cs="Times New Roman"/>
          <w:kern w:val="1"/>
          <w:sz w:val="24"/>
          <w:szCs w:val="24"/>
          <w:lang w:eastAsia="zh-CN"/>
        </w:rPr>
        <w:t xml:space="preserve"> (</w:t>
      </w:r>
      <w:proofErr w:type="spellStart"/>
      <w:r w:rsidRPr="00276627">
        <w:rPr>
          <w:rFonts w:ascii="Times New Roman" w:hAnsi="Times New Roman" w:cs="Times New Roman"/>
          <w:kern w:val="1"/>
          <w:sz w:val="24"/>
          <w:szCs w:val="24"/>
          <w:lang w:eastAsia="zh-CN"/>
        </w:rPr>
        <w:t>aladdin</w:t>
      </w:r>
      <w:proofErr w:type="spellEnd"/>
      <w:r w:rsidRPr="00276627">
        <w:rPr>
          <w:rFonts w:ascii="Times New Roman" w:hAnsi="Times New Roman" w:cs="Times New Roman"/>
          <w:kern w:val="1"/>
          <w:sz w:val="24"/>
          <w:szCs w:val="24"/>
          <w:lang w:eastAsia="zh-CN"/>
        </w:rPr>
        <w:t>, cat. no.T4227-500ml-1EA)</w:t>
      </w:r>
    </w:p>
    <w:p w14:paraId="1EA6D784"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镊子</w:t>
      </w:r>
      <w:r w:rsidRPr="00276627">
        <w:rPr>
          <w:rFonts w:ascii="Times New Roman" w:hAnsi="Times New Roman" w:cs="Times New Roman"/>
          <w:kern w:val="1"/>
          <w:sz w:val="24"/>
          <w:szCs w:val="24"/>
          <w:lang w:eastAsia="zh-CN"/>
        </w:rPr>
        <w:t xml:space="preserve"> (</w:t>
      </w:r>
      <w:proofErr w:type="spellStart"/>
      <w:r w:rsidRPr="00276627">
        <w:rPr>
          <w:rFonts w:ascii="Times New Roman" w:hAnsi="Times New Roman" w:cs="Times New Roman"/>
          <w:kern w:val="1"/>
          <w:sz w:val="24"/>
          <w:szCs w:val="24"/>
          <w:lang w:eastAsia="zh-CN"/>
        </w:rPr>
        <w:t>Jinzhong</w:t>
      </w:r>
      <w:proofErr w:type="spellEnd"/>
      <w:r w:rsidRPr="00276627">
        <w:rPr>
          <w:rFonts w:ascii="Times New Roman" w:hAnsi="Times New Roman" w:cs="Times New Roman"/>
          <w:kern w:val="1"/>
          <w:sz w:val="24"/>
          <w:szCs w:val="24"/>
          <w:lang w:eastAsia="zh-CN"/>
        </w:rPr>
        <w:t>, cat. no. JD5020)</w:t>
      </w:r>
    </w:p>
    <w:p w14:paraId="01A6AAAA"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Parafilm</w:t>
      </w:r>
      <w:r w:rsidRPr="00276627">
        <w:rPr>
          <w:rFonts w:ascii="Times New Roman" w:hAnsi="Times New Roman" w:cs="Times New Roman"/>
          <w:kern w:val="1"/>
          <w:sz w:val="24"/>
          <w:szCs w:val="24"/>
          <w:lang w:eastAsia="zh-CN"/>
        </w:rPr>
        <w:t>封口膜</w:t>
      </w:r>
      <w:r w:rsidRPr="00276627">
        <w:rPr>
          <w:rFonts w:ascii="Times New Roman" w:hAnsi="Times New Roman" w:cs="Times New Roman"/>
          <w:kern w:val="1"/>
          <w:sz w:val="24"/>
          <w:szCs w:val="24"/>
          <w:lang w:eastAsia="zh-CN"/>
        </w:rPr>
        <w:t xml:space="preserve"> (Bemis, cat. no. PM-996) </w:t>
      </w:r>
    </w:p>
    <w:p w14:paraId="71EDE8B6" w14:textId="777FA014"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3M</w:t>
      </w:r>
      <w:r w:rsidRPr="00276627">
        <w:rPr>
          <w:rFonts w:ascii="Times New Roman" w:hAnsi="Times New Roman" w:cs="Times New Roman"/>
          <w:kern w:val="1"/>
          <w:sz w:val="24"/>
          <w:szCs w:val="24"/>
          <w:lang w:eastAsia="zh-CN"/>
        </w:rPr>
        <w:t>微孔通气胶带</w:t>
      </w:r>
      <w:r w:rsidRPr="00276627">
        <w:rPr>
          <w:rFonts w:ascii="Times New Roman" w:hAnsi="Times New Roman" w:cs="Times New Roman"/>
          <w:kern w:val="1"/>
          <w:sz w:val="24"/>
          <w:szCs w:val="24"/>
          <w:lang w:eastAsia="zh-CN"/>
        </w:rPr>
        <w:t xml:space="preserve"> (3M, cat. no. 1530C-1)</w:t>
      </w:r>
    </w:p>
    <w:p w14:paraId="4F058DB8" w14:textId="204CCC05" w:rsidR="007A61E1" w:rsidRPr="00276627" w:rsidRDefault="00506242"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透气封口膜</w:t>
      </w:r>
      <w:r w:rsidRPr="00276627">
        <w:rPr>
          <w:rFonts w:ascii="Times New Roman" w:hAnsi="Times New Roman" w:cs="Times New Roman"/>
          <w:kern w:val="1"/>
          <w:sz w:val="24"/>
          <w:szCs w:val="24"/>
          <w:lang w:eastAsia="zh-CN"/>
        </w:rPr>
        <w:t xml:space="preserve"> (Thermo, cat. no. 241205)</w:t>
      </w:r>
    </w:p>
    <w:p w14:paraId="231ABE1D"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高压蒸汽灭菌锅</w:t>
      </w:r>
      <w:r w:rsidRPr="00276627">
        <w:rPr>
          <w:rFonts w:ascii="Times New Roman" w:hAnsi="Times New Roman" w:cs="Times New Roman"/>
          <w:kern w:val="1"/>
          <w:sz w:val="24"/>
          <w:szCs w:val="24"/>
          <w:lang w:eastAsia="zh-CN"/>
        </w:rPr>
        <w:t xml:space="preserve"> (</w:t>
      </w:r>
      <w:proofErr w:type="spellStart"/>
      <w:r w:rsidRPr="00276627">
        <w:rPr>
          <w:rFonts w:ascii="Times New Roman" w:hAnsi="Times New Roman" w:cs="Times New Roman"/>
          <w:kern w:val="1"/>
          <w:sz w:val="24"/>
          <w:szCs w:val="24"/>
          <w:lang w:eastAsia="zh-CN"/>
        </w:rPr>
        <w:t>PHCbi</w:t>
      </w:r>
      <w:proofErr w:type="spellEnd"/>
      <w:r w:rsidRPr="00276627">
        <w:rPr>
          <w:rFonts w:ascii="Times New Roman" w:hAnsi="Times New Roman" w:cs="Times New Roman"/>
          <w:kern w:val="1"/>
          <w:sz w:val="24"/>
          <w:szCs w:val="24"/>
          <w:lang w:eastAsia="zh-CN"/>
        </w:rPr>
        <w:t>, cat. no. MLS-3781-PC)</w:t>
      </w:r>
    </w:p>
    <w:p w14:paraId="53FC1216"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鼓风干燥箱</w:t>
      </w:r>
      <w:r w:rsidRPr="00276627">
        <w:rPr>
          <w:rFonts w:ascii="Times New Roman" w:hAnsi="Times New Roman" w:cs="Times New Roman"/>
          <w:kern w:val="1"/>
          <w:sz w:val="24"/>
          <w:szCs w:val="24"/>
          <w:lang w:eastAsia="zh-CN"/>
        </w:rPr>
        <w:t xml:space="preserve"> (Binder, cat. no. FP53)</w:t>
      </w:r>
    </w:p>
    <w:p w14:paraId="084EAEA3"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酒精灯</w:t>
      </w:r>
      <w:r w:rsidRPr="00276627">
        <w:rPr>
          <w:rFonts w:ascii="Times New Roman" w:hAnsi="Times New Roman" w:cs="Times New Roman"/>
          <w:kern w:val="1"/>
          <w:sz w:val="24"/>
          <w:szCs w:val="24"/>
          <w:lang w:eastAsia="zh-CN"/>
        </w:rPr>
        <w:t>(</w:t>
      </w:r>
      <w:proofErr w:type="spellStart"/>
      <w:r w:rsidRPr="00276627">
        <w:rPr>
          <w:rFonts w:ascii="Times New Roman" w:hAnsi="Times New Roman" w:cs="Times New Roman"/>
          <w:kern w:val="1"/>
          <w:sz w:val="24"/>
          <w:szCs w:val="24"/>
          <w:lang w:eastAsia="zh-CN"/>
        </w:rPr>
        <w:t>Asone</w:t>
      </w:r>
      <w:proofErr w:type="spellEnd"/>
      <w:r w:rsidRPr="00276627">
        <w:rPr>
          <w:rFonts w:ascii="Times New Roman" w:hAnsi="Times New Roman" w:cs="Times New Roman"/>
          <w:kern w:val="1"/>
          <w:sz w:val="24"/>
          <w:szCs w:val="24"/>
          <w:lang w:eastAsia="zh-CN"/>
        </w:rPr>
        <w:t>, cat. no. 6-487-01)</w:t>
      </w:r>
    </w:p>
    <w:p w14:paraId="4D8E521F"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可见分光光度计</w:t>
      </w:r>
      <w:r w:rsidRPr="00276627">
        <w:rPr>
          <w:rFonts w:ascii="Times New Roman" w:hAnsi="Times New Roman" w:cs="Times New Roman"/>
          <w:kern w:val="1"/>
          <w:sz w:val="24"/>
          <w:szCs w:val="24"/>
          <w:lang w:eastAsia="zh-CN"/>
        </w:rPr>
        <w:t>(</w:t>
      </w:r>
      <w:proofErr w:type="spellStart"/>
      <w:r w:rsidRPr="00276627">
        <w:rPr>
          <w:rFonts w:ascii="Times New Roman" w:hAnsi="Times New Roman" w:cs="Times New Roman"/>
          <w:kern w:val="1"/>
          <w:sz w:val="24"/>
          <w:szCs w:val="24"/>
          <w:lang w:eastAsia="zh-CN"/>
        </w:rPr>
        <w:t>XinMao</w:t>
      </w:r>
      <w:proofErr w:type="spellEnd"/>
      <w:r w:rsidRPr="00276627">
        <w:rPr>
          <w:rFonts w:ascii="Times New Roman" w:hAnsi="Times New Roman" w:cs="Times New Roman"/>
          <w:kern w:val="1"/>
          <w:sz w:val="24"/>
          <w:szCs w:val="24"/>
          <w:lang w:eastAsia="zh-CN"/>
        </w:rPr>
        <w:t>, cat. no. 723PCS)</w:t>
      </w:r>
    </w:p>
    <w:p w14:paraId="67F13DDC"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proofErr w:type="gramStart"/>
      <w:r w:rsidRPr="00276627">
        <w:rPr>
          <w:rFonts w:ascii="Times New Roman" w:hAnsi="Times New Roman" w:cs="Times New Roman"/>
          <w:kern w:val="1"/>
          <w:sz w:val="24"/>
          <w:szCs w:val="24"/>
          <w:lang w:eastAsia="zh-CN"/>
        </w:rPr>
        <w:t>单道移液器</w:t>
      </w:r>
      <w:proofErr w:type="gramEnd"/>
      <w:r w:rsidRPr="00276627">
        <w:rPr>
          <w:rFonts w:ascii="Times New Roman" w:hAnsi="Times New Roman" w:cs="Times New Roman"/>
          <w:kern w:val="1"/>
          <w:sz w:val="24"/>
          <w:szCs w:val="24"/>
          <w:lang w:eastAsia="zh-CN"/>
        </w:rPr>
        <w:t xml:space="preserve"> (10, 20, 100, 200, 1000 µL; Eppendorf, cat. nos. 3120000020, 3120000038, 3120000046, 3120000054, 3120000062) </w:t>
      </w:r>
    </w:p>
    <w:p w14:paraId="62C7A0BD" w14:textId="166C8F21" w:rsidR="00D31473"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电子天平</w:t>
      </w:r>
      <w:r w:rsidRPr="00276627">
        <w:rPr>
          <w:rFonts w:ascii="Times New Roman" w:hAnsi="Times New Roman" w:cs="Times New Roman"/>
          <w:kern w:val="1"/>
          <w:sz w:val="24"/>
          <w:szCs w:val="24"/>
          <w:lang w:eastAsia="zh-CN"/>
        </w:rPr>
        <w:t xml:space="preserve"> (Mettler Toledo, cat. no. AL104)</w:t>
      </w:r>
    </w:p>
    <w:p w14:paraId="5DBBA341" w14:textId="77777777" w:rsidR="00506242" w:rsidRPr="00276627" w:rsidRDefault="00506242" w:rsidP="007A61E1">
      <w:pPr>
        <w:wordWrap w:val="0"/>
        <w:adjustRightInd w:val="0"/>
        <w:snapToGrid w:val="0"/>
        <w:spacing w:line="360" w:lineRule="auto"/>
        <w:rPr>
          <w:rFonts w:ascii="Times New Roman" w:hAnsi="Times New Roman" w:cs="Times New Roman"/>
          <w:kern w:val="1"/>
          <w:sz w:val="24"/>
          <w:szCs w:val="24"/>
          <w:lang w:eastAsia="zh-CN"/>
        </w:rPr>
      </w:pPr>
    </w:p>
    <w:p w14:paraId="1F6E5AAA" w14:textId="4CAD515F" w:rsidR="00D31473" w:rsidRPr="00276627" w:rsidRDefault="00A4170B">
      <w:pPr>
        <w:wordWrap w:val="0"/>
        <w:adjustRightInd w:val="0"/>
        <w:snapToGrid w:val="0"/>
        <w:spacing w:line="360" w:lineRule="auto"/>
        <w:rPr>
          <w:rFonts w:ascii="黑体" w:eastAsia="黑体" w:hAnsi="黑体" w:cs="Times New Roman"/>
          <w:b/>
          <w:bCs/>
          <w:sz w:val="24"/>
          <w:szCs w:val="24"/>
          <w:lang w:eastAsia="zh-CN"/>
        </w:rPr>
      </w:pPr>
      <w:r w:rsidRPr="00276627">
        <w:rPr>
          <w:rFonts w:ascii="黑体" w:eastAsia="黑体" w:hAnsi="黑体" w:cs="Times New Roman"/>
          <w:b/>
          <w:bCs/>
          <w:sz w:val="24"/>
          <w:szCs w:val="24"/>
          <w:lang w:eastAsia="zh-CN"/>
        </w:rPr>
        <w:t>实验步骤</w:t>
      </w:r>
    </w:p>
    <w:p w14:paraId="1EAC7D9F" w14:textId="30E3D403" w:rsidR="001B6D8B" w:rsidRPr="00276627" w:rsidRDefault="00F83190" w:rsidP="00EA041E">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实验主要分为四部分：</w:t>
      </w:r>
      <w:r w:rsidRPr="00276627">
        <w:rPr>
          <w:rFonts w:ascii="Times New Roman" w:hAnsi="Times New Roman" w:cs="Times New Roman"/>
          <w:kern w:val="1"/>
          <w:sz w:val="24"/>
          <w:szCs w:val="24"/>
          <w:lang w:eastAsia="zh-CN"/>
        </w:rPr>
        <w:t>1.</w:t>
      </w:r>
      <w:r w:rsidRPr="00276627">
        <w:rPr>
          <w:rFonts w:ascii="Times New Roman" w:hAnsi="Times New Roman" w:cs="Times New Roman"/>
          <w:kern w:val="1"/>
          <w:sz w:val="24"/>
          <w:szCs w:val="24"/>
          <w:lang w:eastAsia="zh-CN"/>
        </w:rPr>
        <w:t>无菌培养体系的准备；</w:t>
      </w:r>
      <w:r w:rsidRPr="00276627">
        <w:rPr>
          <w:rFonts w:ascii="Times New Roman" w:hAnsi="Times New Roman" w:cs="Times New Roman"/>
          <w:kern w:val="1"/>
          <w:sz w:val="24"/>
          <w:szCs w:val="24"/>
          <w:lang w:eastAsia="zh-CN"/>
        </w:rPr>
        <w:t>2.</w:t>
      </w:r>
      <w:r w:rsidRPr="00276627">
        <w:rPr>
          <w:rFonts w:ascii="Times New Roman" w:hAnsi="Times New Roman" w:cs="Times New Roman"/>
          <w:kern w:val="1"/>
          <w:sz w:val="24"/>
          <w:szCs w:val="24"/>
          <w:lang w:eastAsia="zh-CN"/>
        </w:rPr>
        <w:t>种子消毒及萌发；</w:t>
      </w:r>
      <w:r w:rsidRPr="00276627">
        <w:rPr>
          <w:rFonts w:ascii="Times New Roman" w:hAnsi="Times New Roman" w:cs="Times New Roman"/>
          <w:kern w:val="1"/>
          <w:sz w:val="24"/>
          <w:szCs w:val="24"/>
          <w:lang w:eastAsia="zh-CN"/>
        </w:rPr>
        <w:t>3.</w:t>
      </w:r>
      <w:r w:rsidRPr="00276627">
        <w:rPr>
          <w:rFonts w:ascii="Times New Roman" w:hAnsi="Times New Roman" w:cs="Times New Roman"/>
          <w:kern w:val="1"/>
          <w:sz w:val="24"/>
          <w:szCs w:val="24"/>
          <w:lang w:eastAsia="zh-CN"/>
        </w:rPr>
        <w:t>微生物的活化及富集；</w:t>
      </w:r>
      <w:r w:rsidRPr="00276627">
        <w:rPr>
          <w:rFonts w:ascii="Times New Roman" w:hAnsi="Times New Roman" w:cs="Times New Roman"/>
          <w:kern w:val="1"/>
          <w:sz w:val="24"/>
          <w:szCs w:val="24"/>
          <w:lang w:eastAsia="zh-CN"/>
        </w:rPr>
        <w:t>4.</w:t>
      </w:r>
      <w:r w:rsidRPr="00276627">
        <w:rPr>
          <w:rFonts w:ascii="Times New Roman" w:hAnsi="Times New Roman" w:cs="Times New Roman"/>
          <w:kern w:val="1"/>
          <w:sz w:val="24"/>
          <w:szCs w:val="24"/>
          <w:lang w:eastAsia="zh-CN"/>
        </w:rPr>
        <w:t>添加微生物及无菌苗移植。</w:t>
      </w:r>
    </w:p>
    <w:p w14:paraId="6AE37C72" w14:textId="77777777" w:rsidR="00EA041E" w:rsidRPr="00276627" w:rsidRDefault="00EA041E" w:rsidP="00EA041E">
      <w:pPr>
        <w:wordWrap w:val="0"/>
        <w:adjustRightInd w:val="0"/>
        <w:snapToGrid w:val="0"/>
        <w:spacing w:line="360" w:lineRule="auto"/>
        <w:rPr>
          <w:rFonts w:ascii="Times New Roman" w:hAnsi="Times New Roman" w:cs="Times New Roman"/>
          <w:b/>
          <w:kern w:val="1"/>
          <w:sz w:val="24"/>
          <w:szCs w:val="24"/>
          <w:lang w:eastAsia="zh-CN"/>
        </w:rPr>
      </w:pPr>
      <w:r w:rsidRPr="00276627">
        <w:rPr>
          <w:rFonts w:ascii="Times New Roman" w:hAnsi="Times New Roman" w:cs="Times New Roman"/>
          <w:b/>
          <w:kern w:val="1"/>
          <w:sz w:val="24"/>
          <w:szCs w:val="24"/>
          <w:lang w:eastAsia="zh-CN"/>
        </w:rPr>
        <w:t>一、无菌培养体系的准备</w:t>
      </w:r>
    </w:p>
    <w:p w14:paraId="57B736D3" w14:textId="69537222" w:rsidR="001D4EC1" w:rsidRPr="00276627" w:rsidRDefault="00EA041E" w:rsidP="00EA041E">
      <w:pPr>
        <w:wordWrap w:val="0"/>
        <w:adjustRightInd w:val="0"/>
        <w:snapToGrid w:val="0"/>
        <w:spacing w:line="360" w:lineRule="auto"/>
        <w:rPr>
          <w:rFonts w:ascii="Times New Roman" w:hAnsi="Times New Roman" w:cs="Times New Roman"/>
          <w:kern w:val="24"/>
          <w:sz w:val="24"/>
          <w:szCs w:val="24"/>
          <w:lang w:eastAsia="zh-CN"/>
        </w:rPr>
      </w:pPr>
      <w:r w:rsidRPr="00276627">
        <w:rPr>
          <w:rFonts w:ascii="Times New Roman" w:hAnsi="Times New Roman" w:cs="Times New Roman"/>
          <w:kern w:val="24"/>
          <w:sz w:val="24"/>
          <w:szCs w:val="24"/>
          <w:lang w:eastAsia="zh-CN"/>
        </w:rPr>
        <w:lastRenderedPageBreak/>
        <w:t xml:space="preserve">1. </w:t>
      </w:r>
      <w:r w:rsidRPr="00276627">
        <w:rPr>
          <w:rFonts w:ascii="Times New Roman" w:hAnsi="Times New Roman" w:cs="Times New Roman"/>
          <w:kern w:val="24"/>
          <w:sz w:val="24"/>
          <w:szCs w:val="24"/>
          <w:lang w:eastAsia="zh-CN"/>
        </w:rPr>
        <w:t>选择合适大小的组培瓶。对于体积较大的植株，例如水稻，可选用底部直径</w:t>
      </w:r>
      <w:r w:rsidR="001D4EC1" w:rsidRPr="00276627">
        <w:rPr>
          <w:rFonts w:ascii="Times New Roman" w:hAnsi="Times New Roman" w:cs="Times New Roman"/>
          <w:kern w:val="24"/>
          <w:sz w:val="24"/>
          <w:szCs w:val="24"/>
          <w:lang w:eastAsia="zh-CN"/>
        </w:rPr>
        <w:t>73 mm</w:t>
      </w:r>
      <w:r w:rsidR="001D4EC1" w:rsidRPr="00276627">
        <w:rPr>
          <w:rFonts w:ascii="Times New Roman" w:hAnsi="Times New Roman" w:cs="Times New Roman"/>
          <w:kern w:val="24"/>
          <w:sz w:val="24"/>
          <w:szCs w:val="24"/>
          <w:lang w:eastAsia="zh-CN"/>
        </w:rPr>
        <w:t>，顶部直径</w:t>
      </w:r>
      <w:r w:rsidR="001D4EC1" w:rsidRPr="00276627">
        <w:rPr>
          <w:rFonts w:ascii="Times New Roman" w:hAnsi="Times New Roman" w:cs="Times New Roman"/>
          <w:kern w:val="24"/>
          <w:sz w:val="24"/>
          <w:szCs w:val="24"/>
          <w:lang w:eastAsia="zh-CN"/>
        </w:rPr>
        <w:t>95 mm</w:t>
      </w:r>
      <w:r w:rsidR="001D4EC1" w:rsidRPr="00276627">
        <w:rPr>
          <w:rFonts w:ascii="Times New Roman" w:hAnsi="Times New Roman" w:cs="Times New Roman"/>
          <w:kern w:val="24"/>
          <w:sz w:val="24"/>
          <w:szCs w:val="24"/>
          <w:lang w:eastAsia="zh-CN"/>
        </w:rPr>
        <w:t>，高度</w:t>
      </w:r>
      <w:r w:rsidR="001D4EC1" w:rsidRPr="00276627">
        <w:rPr>
          <w:rFonts w:ascii="Times New Roman" w:hAnsi="Times New Roman" w:cs="Times New Roman"/>
          <w:kern w:val="24"/>
          <w:sz w:val="24"/>
          <w:szCs w:val="24"/>
          <w:lang w:eastAsia="zh-CN"/>
        </w:rPr>
        <w:t>160 mm</w:t>
      </w:r>
      <w:r w:rsidR="001D4EC1" w:rsidRPr="00276627">
        <w:rPr>
          <w:rFonts w:ascii="Times New Roman" w:hAnsi="Times New Roman" w:cs="Times New Roman"/>
          <w:kern w:val="24"/>
          <w:sz w:val="24"/>
          <w:szCs w:val="24"/>
          <w:lang w:eastAsia="zh-CN"/>
        </w:rPr>
        <w:t>的圆桶</w:t>
      </w:r>
      <w:proofErr w:type="gramStart"/>
      <w:r w:rsidR="001D4EC1" w:rsidRPr="00276627">
        <w:rPr>
          <w:rFonts w:ascii="Times New Roman" w:hAnsi="Times New Roman" w:cs="Times New Roman"/>
          <w:kern w:val="24"/>
          <w:sz w:val="24"/>
          <w:szCs w:val="24"/>
          <w:lang w:eastAsia="zh-CN"/>
        </w:rPr>
        <w:t>形组培瓶</w:t>
      </w:r>
      <w:proofErr w:type="gramEnd"/>
      <w:r w:rsidR="00DC2B52" w:rsidRPr="00276627">
        <w:rPr>
          <w:rFonts w:ascii="Times New Roman" w:hAnsi="Times New Roman" w:cs="Times New Roman"/>
          <w:kern w:val="24"/>
          <w:sz w:val="24"/>
          <w:szCs w:val="24"/>
          <w:lang w:eastAsia="zh-CN"/>
        </w:rPr>
        <w:t>(</w:t>
      </w:r>
      <w:r w:rsidR="00DC2B52" w:rsidRPr="008E7FB9">
        <w:rPr>
          <w:rFonts w:ascii="Times New Roman" w:hAnsi="Times New Roman" w:cs="Times New Roman"/>
          <w:b/>
          <w:bCs/>
          <w:kern w:val="24"/>
          <w:sz w:val="24"/>
          <w:szCs w:val="24"/>
          <w:lang w:eastAsia="zh-CN"/>
          <w:rPrChange w:id="11" w:author="Liu Yong-Xin" w:date="2020-10-13T23:15:00Z">
            <w:rPr>
              <w:rFonts w:ascii="Times New Roman" w:hAnsi="Times New Roman" w:cs="Times New Roman"/>
              <w:kern w:val="24"/>
              <w:sz w:val="24"/>
              <w:szCs w:val="24"/>
              <w:lang w:eastAsia="zh-CN"/>
            </w:rPr>
          </w:rPrChange>
        </w:rPr>
        <w:t>图</w:t>
      </w:r>
      <w:r w:rsidR="00DC2B52" w:rsidRPr="008E7FB9">
        <w:rPr>
          <w:rFonts w:ascii="Times New Roman" w:hAnsi="Times New Roman" w:cs="Times New Roman"/>
          <w:b/>
          <w:bCs/>
          <w:kern w:val="24"/>
          <w:sz w:val="24"/>
          <w:szCs w:val="24"/>
          <w:lang w:eastAsia="zh-CN"/>
          <w:rPrChange w:id="12" w:author="Liu Yong-Xin" w:date="2020-10-13T23:15:00Z">
            <w:rPr>
              <w:rFonts w:ascii="Times New Roman" w:hAnsi="Times New Roman" w:cs="Times New Roman"/>
              <w:kern w:val="24"/>
              <w:sz w:val="24"/>
              <w:szCs w:val="24"/>
              <w:lang w:eastAsia="zh-CN"/>
            </w:rPr>
          </w:rPrChange>
        </w:rPr>
        <w:t>1A</w:t>
      </w:r>
      <w:r w:rsidR="00DC2B52" w:rsidRPr="00276627">
        <w:rPr>
          <w:rFonts w:ascii="Times New Roman" w:hAnsi="Times New Roman" w:cs="Times New Roman"/>
          <w:kern w:val="24"/>
          <w:sz w:val="24"/>
          <w:szCs w:val="24"/>
          <w:lang w:eastAsia="zh-CN"/>
        </w:rPr>
        <w:t>)</w:t>
      </w:r>
      <w:r w:rsidR="001D4EC1" w:rsidRPr="00276627">
        <w:rPr>
          <w:rFonts w:ascii="Times New Roman" w:hAnsi="Times New Roman" w:cs="Times New Roman"/>
          <w:kern w:val="24"/>
          <w:sz w:val="24"/>
          <w:szCs w:val="24"/>
          <w:lang w:eastAsia="zh-CN"/>
        </w:rPr>
        <w:t>；对于体积较小的植株，例如拟南</w:t>
      </w:r>
      <w:proofErr w:type="gramStart"/>
      <w:r w:rsidR="001D4EC1" w:rsidRPr="00276627">
        <w:rPr>
          <w:rFonts w:ascii="Times New Roman" w:hAnsi="Times New Roman" w:cs="Times New Roman"/>
          <w:kern w:val="24"/>
          <w:sz w:val="24"/>
          <w:szCs w:val="24"/>
          <w:lang w:eastAsia="zh-CN"/>
        </w:rPr>
        <w:t>芥</w:t>
      </w:r>
      <w:proofErr w:type="gramEnd"/>
      <w:r w:rsidR="001D4EC1" w:rsidRPr="00276627">
        <w:rPr>
          <w:rFonts w:ascii="Times New Roman" w:hAnsi="Times New Roman" w:cs="Times New Roman"/>
          <w:kern w:val="24"/>
          <w:sz w:val="24"/>
          <w:szCs w:val="24"/>
          <w:lang w:eastAsia="zh-CN"/>
        </w:rPr>
        <w:t>，可选用底部直径</w:t>
      </w:r>
      <w:r w:rsidR="001D4EC1" w:rsidRPr="00276627">
        <w:rPr>
          <w:rFonts w:ascii="Times New Roman" w:hAnsi="Times New Roman" w:cs="Times New Roman"/>
          <w:kern w:val="24"/>
          <w:sz w:val="24"/>
          <w:szCs w:val="24"/>
          <w:lang w:eastAsia="zh-CN"/>
        </w:rPr>
        <w:t>76 mm</w:t>
      </w:r>
      <w:r w:rsidR="001D4EC1" w:rsidRPr="00276627">
        <w:rPr>
          <w:rFonts w:ascii="Times New Roman" w:hAnsi="Times New Roman" w:cs="Times New Roman"/>
          <w:kern w:val="24"/>
          <w:sz w:val="24"/>
          <w:szCs w:val="24"/>
          <w:lang w:eastAsia="zh-CN"/>
        </w:rPr>
        <w:t>，高度</w:t>
      </w:r>
      <w:r w:rsidR="001D4EC1" w:rsidRPr="00276627">
        <w:rPr>
          <w:rFonts w:ascii="Times New Roman" w:hAnsi="Times New Roman" w:cs="Times New Roman"/>
          <w:kern w:val="24"/>
          <w:sz w:val="24"/>
          <w:szCs w:val="24"/>
          <w:lang w:eastAsia="zh-CN"/>
        </w:rPr>
        <w:t>102 mm</w:t>
      </w:r>
      <w:r w:rsidR="001D4EC1" w:rsidRPr="00276627">
        <w:rPr>
          <w:rFonts w:ascii="Times New Roman" w:hAnsi="Times New Roman" w:cs="Times New Roman"/>
          <w:kern w:val="24"/>
          <w:sz w:val="24"/>
          <w:szCs w:val="24"/>
          <w:lang w:eastAsia="zh-CN"/>
        </w:rPr>
        <w:t>的方形</w:t>
      </w:r>
      <w:proofErr w:type="gramStart"/>
      <w:r w:rsidR="001D4EC1" w:rsidRPr="00276627">
        <w:rPr>
          <w:rFonts w:ascii="Times New Roman" w:hAnsi="Times New Roman" w:cs="Times New Roman"/>
          <w:kern w:val="24"/>
          <w:sz w:val="24"/>
          <w:szCs w:val="24"/>
          <w:lang w:eastAsia="zh-CN"/>
        </w:rPr>
        <w:t>组培瓶</w:t>
      </w:r>
      <w:proofErr w:type="gramEnd"/>
      <w:r w:rsidR="00DC2B52" w:rsidRPr="00276627">
        <w:rPr>
          <w:rFonts w:ascii="Times New Roman" w:hAnsi="Times New Roman" w:cs="Times New Roman"/>
          <w:kern w:val="24"/>
          <w:sz w:val="24"/>
          <w:szCs w:val="24"/>
          <w:lang w:eastAsia="zh-CN"/>
        </w:rPr>
        <w:t>(</w:t>
      </w:r>
      <w:r w:rsidR="00DC2B52" w:rsidRPr="008E7FB9">
        <w:rPr>
          <w:rFonts w:ascii="Times New Roman" w:hAnsi="Times New Roman" w:cs="Times New Roman"/>
          <w:b/>
          <w:bCs/>
          <w:kern w:val="24"/>
          <w:sz w:val="24"/>
          <w:szCs w:val="24"/>
          <w:lang w:eastAsia="zh-CN"/>
          <w:rPrChange w:id="13" w:author="Liu Yong-Xin" w:date="2020-10-13T23:15:00Z">
            <w:rPr>
              <w:rFonts w:ascii="Times New Roman" w:hAnsi="Times New Roman" w:cs="Times New Roman"/>
              <w:kern w:val="24"/>
              <w:sz w:val="24"/>
              <w:szCs w:val="24"/>
              <w:lang w:eastAsia="zh-CN"/>
            </w:rPr>
          </w:rPrChange>
        </w:rPr>
        <w:t>图</w:t>
      </w:r>
      <w:r w:rsidR="00DC2B52" w:rsidRPr="008E7FB9">
        <w:rPr>
          <w:rFonts w:ascii="Times New Roman" w:hAnsi="Times New Roman" w:cs="Times New Roman"/>
          <w:b/>
          <w:bCs/>
          <w:kern w:val="24"/>
          <w:sz w:val="24"/>
          <w:szCs w:val="24"/>
          <w:lang w:eastAsia="zh-CN"/>
          <w:rPrChange w:id="14" w:author="Liu Yong-Xin" w:date="2020-10-13T23:15:00Z">
            <w:rPr>
              <w:rFonts w:ascii="Times New Roman" w:hAnsi="Times New Roman" w:cs="Times New Roman"/>
              <w:kern w:val="24"/>
              <w:sz w:val="24"/>
              <w:szCs w:val="24"/>
              <w:lang w:eastAsia="zh-CN"/>
            </w:rPr>
          </w:rPrChange>
        </w:rPr>
        <w:t>1B</w:t>
      </w:r>
      <w:r w:rsidR="00DC2B52" w:rsidRPr="00276627">
        <w:rPr>
          <w:rFonts w:ascii="Times New Roman" w:hAnsi="Times New Roman" w:cs="Times New Roman"/>
          <w:kern w:val="24"/>
          <w:sz w:val="24"/>
          <w:szCs w:val="24"/>
          <w:lang w:eastAsia="zh-CN"/>
        </w:rPr>
        <w:t>)</w:t>
      </w:r>
      <w:r w:rsidR="001D4EC1" w:rsidRPr="00276627">
        <w:rPr>
          <w:rFonts w:ascii="Times New Roman" w:hAnsi="Times New Roman" w:cs="Times New Roman"/>
          <w:kern w:val="24"/>
          <w:sz w:val="24"/>
          <w:szCs w:val="24"/>
          <w:lang w:eastAsia="zh-CN"/>
        </w:rPr>
        <w:t>。</w:t>
      </w:r>
    </w:p>
    <w:p w14:paraId="773E9FC2" w14:textId="7A996F10" w:rsidR="00506242" w:rsidRPr="00276627" w:rsidRDefault="00EA041E" w:rsidP="00EA041E">
      <w:pPr>
        <w:wordWrap w:val="0"/>
        <w:adjustRightInd w:val="0"/>
        <w:snapToGrid w:val="0"/>
        <w:spacing w:line="360" w:lineRule="auto"/>
        <w:rPr>
          <w:rFonts w:ascii="Times New Roman" w:hAnsi="Times New Roman" w:cs="Times New Roman"/>
          <w:kern w:val="24"/>
          <w:sz w:val="24"/>
          <w:szCs w:val="24"/>
          <w:lang w:eastAsia="zh-CN"/>
        </w:rPr>
      </w:pPr>
      <w:r w:rsidRPr="00276627">
        <w:rPr>
          <w:rFonts w:ascii="Times New Roman" w:hAnsi="Times New Roman" w:cs="Times New Roman"/>
          <w:kern w:val="24"/>
          <w:sz w:val="24"/>
          <w:szCs w:val="24"/>
          <w:lang w:eastAsia="zh-CN"/>
        </w:rPr>
        <w:t xml:space="preserve">2. </w:t>
      </w:r>
      <w:r w:rsidR="009C3CEC" w:rsidRPr="00276627">
        <w:rPr>
          <w:rFonts w:ascii="Times New Roman" w:hAnsi="Times New Roman" w:cs="Times New Roman"/>
          <w:kern w:val="24"/>
          <w:sz w:val="24"/>
          <w:szCs w:val="24"/>
          <w:lang w:eastAsia="zh-CN"/>
        </w:rPr>
        <w:t>为了满足植株生长，需考虑体系通风透气性并选择合适大小的生长空间。可以</w:t>
      </w:r>
      <w:r w:rsidRPr="00276627">
        <w:rPr>
          <w:rFonts w:ascii="Times New Roman" w:hAnsi="Times New Roman" w:cs="Times New Roman"/>
          <w:kern w:val="24"/>
          <w:sz w:val="24"/>
          <w:szCs w:val="24"/>
          <w:lang w:eastAsia="zh-CN"/>
        </w:rPr>
        <w:t>选用具有透气孔的组培瓶盖</w:t>
      </w:r>
      <w:r w:rsidR="009C3CEC" w:rsidRPr="00276627">
        <w:rPr>
          <w:rFonts w:ascii="Times New Roman" w:hAnsi="Times New Roman" w:cs="Times New Roman"/>
          <w:kern w:val="24"/>
          <w:sz w:val="24"/>
          <w:szCs w:val="24"/>
          <w:lang w:eastAsia="zh-CN"/>
        </w:rPr>
        <w:t>(</w:t>
      </w:r>
      <w:r w:rsidR="009C3CEC" w:rsidRPr="0078645D">
        <w:rPr>
          <w:rFonts w:ascii="Times New Roman" w:hAnsi="Times New Roman" w:cs="Times New Roman"/>
          <w:b/>
          <w:bCs/>
          <w:kern w:val="24"/>
          <w:sz w:val="24"/>
          <w:szCs w:val="24"/>
          <w:lang w:eastAsia="zh-CN"/>
          <w:rPrChange w:id="15" w:author="Liu Yong-Xin" w:date="2020-10-13T23:16:00Z">
            <w:rPr>
              <w:rFonts w:ascii="Times New Roman" w:hAnsi="Times New Roman" w:cs="Times New Roman"/>
              <w:kern w:val="24"/>
              <w:sz w:val="24"/>
              <w:szCs w:val="24"/>
              <w:lang w:eastAsia="zh-CN"/>
            </w:rPr>
          </w:rPrChange>
        </w:rPr>
        <w:t>图</w:t>
      </w:r>
      <w:r w:rsidR="009C3CEC" w:rsidRPr="0078645D">
        <w:rPr>
          <w:rFonts w:ascii="Times New Roman" w:hAnsi="Times New Roman" w:cs="Times New Roman"/>
          <w:b/>
          <w:bCs/>
          <w:kern w:val="24"/>
          <w:sz w:val="24"/>
          <w:szCs w:val="24"/>
          <w:lang w:eastAsia="zh-CN"/>
          <w:rPrChange w:id="16" w:author="Liu Yong-Xin" w:date="2020-10-13T23:16:00Z">
            <w:rPr>
              <w:rFonts w:ascii="Times New Roman" w:hAnsi="Times New Roman" w:cs="Times New Roman"/>
              <w:kern w:val="24"/>
              <w:sz w:val="24"/>
              <w:szCs w:val="24"/>
              <w:lang w:eastAsia="zh-CN"/>
            </w:rPr>
          </w:rPrChange>
        </w:rPr>
        <w:t>1C</w:t>
      </w:r>
      <w:r w:rsidR="009C3CEC" w:rsidRPr="00276627">
        <w:rPr>
          <w:rFonts w:ascii="Times New Roman" w:hAnsi="Times New Roman" w:cs="Times New Roman"/>
          <w:kern w:val="24"/>
          <w:sz w:val="24"/>
          <w:szCs w:val="24"/>
          <w:lang w:eastAsia="zh-CN"/>
        </w:rPr>
        <w:t>)</w:t>
      </w:r>
      <w:r w:rsidR="00506242" w:rsidRPr="00276627">
        <w:rPr>
          <w:rFonts w:ascii="Times New Roman" w:hAnsi="Times New Roman" w:cs="Times New Roman"/>
          <w:kern w:val="24"/>
          <w:sz w:val="24"/>
          <w:szCs w:val="24"/>
          <w:lang w:eastAsia="zh-CN"/>
        </w:rPr>
        <w:t>，也可以将</w:t>
      </w:r>
      <w:proofErr w:type="gramStart"/>
      <w:r w:rsidR="00506242" w:rsidRPr="00276627">
        <w:rPr>
          <w:rFonts w:ascii="Times New Roman" w:hAnsi="Times New Roman" w:cs="Times New Roman"/>
          <w:kern w:val="24"/>
          <w:sz w:val="24"/>
          <w:szCs w:val="24"/>
          <w:lang w:eastAsia="zh-CN"/>
        </w:rPr>
        <w:t>组培瓶打孔</w:t>
      </w:r>
      <w:proofErr w:type="gramEnd"/>
      <w:r w:rsidR="00506242" w:rsidRPr="00276627">
        <w:rPr>
          <w:rFonts w:ascii="Times New Roman" w:hAnsi="Times New Roman" w:cs="Times New Roman"/>
          <w:kern w:val="24"/>
          <w:sz w:val="24"/>
          <w:szCs w:val="24"/>
          <w:lang w:eastAsia="zh-CN"/>
        </w:rPr>
        <w:t>后在上部封顶</w:t>
      </w:r>
      <w:r w:rsidR="009C3CEC" w:rsidRPr="00276627">
        <w:rPr>
          <w:rFonts w:ascii="Times New Roman" w:hAnsi="Times New Roman" w:cs="Times New Roman"/>
          <w:kern w:val="24"/>
          <w:sz w:val="24"/>
          <w:szCs w:val="24"/>
          <w:lang w:eastAsia="zh-CN"/>
        </w:rPr>
        <w:t>(</w:t>
      </w:r>
      <w:r w:rsidR="009C3CEC" w:rsidRPr="0078645D">
        <w:rPr>
          <w:rFonts w:ascii="Times New Roman" w:hAnsi="Times New Roman" w:cs="Times New Roman"/>
          <w:b/>
          <w:bCs/>
          <w:kern w:val="24"/>
          <w:sz w:val="24"/>
          <w:szCs w:val="24"/>
          <w:lang w:eastAsia="zh-CN"/>
          <w:rPrChange w:id="17" w:author="Liu Yong-Xin" w:date="2020-10-13T23:17:00Z">
            <w:rPr>
              <w:rFonts w:ascii="Times New Roman" w:hAnsi="Times New Roman" w:cs="Times New Roman"/>
              <w:kern w:val="24"/>
              <w:sz w:val="24"/>
              <w:szCs w:val="24"/>
              <w:lang w:eastAsia="zh-CN"/>
            </w:rPr>
          </w:rPrChange>
        </w:rPr>
        <w:t>图</w:t>
      </w:r>
      <w:r w:rsidR="009C3CEC" w:rsidRPr="0078645D">
        <w:rPr>
          <w:rFonts w:ascii="Times New Roman" w:hAnsi="Times New Roman" w:cs="Times New Roman"/>
          <w:b/>
          <w:bCs/>
          <w:kern w:val="24"/>
          <w:sz w:val="24"/>
          <w:szCs w:val="24"/>
          <w:lang w:eastAsia="zh-CN"/>
          <w:rPrChange w:id="18" w:author="Liu Yong-Xin" w:date="2020-10-13T23:17:00Z">
            <w:rPr>
              <w:rFonts w:ascii="Times New Roman" w:hAnsi="Times New Roman" w:cs="Times New Roman"/>
              <w:kern w:val="24"/>
              <w:sz w:val="24"/>
              <w:szCs w:val="24"/>
              <w:lang w:eastAsia="zh-CN"/>
            </w:rPr>
          </w:rPrChange>
        </w:rPr>
        <w:t>1A</w:t>
      </w:r>
      <w:r w:rsidR="009C3CEC" w:rsidRPr="00276627">
        <w:rPr>
          <w:rFonts w:ascii="Times New Roman" w:hAnsi="Times New Roman" w:cs="Times New Roman"/>
          <w:kern w:val="24"/>
          <w:sz w:val="24"/>
          <w:szCs w:val="24"/>
          <w:lang w:eastAsia="zh-CN"/>
        </w:rPr>
        <w:t>)</w:t>
      </w:r>
      <w:r w:rsidR="00506242" w:rsidRPr="00276627">
        <w:rPr>
          <w:rFonts w:ascii="Times New Roman" w:hAnsi="Times New Roman" w:cs="Times New Roman"/>
          <w:kern w:val="24"/>
          <w:sz w:val="24"/>
          <w:szCs w:val="24"/>
          <w:lang w:eastAsia="zh-CN"/>
        </w:rPr>
        <w:t>。</w:t>
      </w:r>
      <w:r w:rsidR="00DC2B52" w:rsidRPr="00276627">
        <w:rPr>
          <w:rFonts w:ascii="Times New Roman" w:hAnsi="Times New Roman" w:cs="Times New Roman"/>
          <w:kern w:val="24"/>
          <w:sz w:val="24"/>
          <w:szCs w:val="24"/>
          <w:lang w:eastAsia="zh-CN"/>
        </w:rPr>
        <w:t>在植物移栽</w:t>
      </w:r>
      <w:proofErr w:type="gramStart"/>
      <w:r w:rsidR="00DC2B52" w:rsidRPr="00276627">
        <w:rPr>
          <w:rFonts w:ascii="Times New Roman" w:hAnsi="Times New Roman" w:cs="Times New Roman"/>
          <w:kern w:val="24"/>
          <w:sz w:val="24"/>
          <w:szCs w:val="24"/>
          <w:lang w:eastAsia="zh-CN"/>
        </w:rPr>
        <w:t>入</w:t>
      </w:r>
      <w:r w:rsidR="00506242" w:rsidRPr="00276627">
        <w:rPr>
          <w:rFonts w:ascii="Times New Roman" w:hAnsi="Times New Roman" w:cs="Times New Roman"/>
          <w:kern w:val="24"/>
          <w:sz w:val="24"/>
          <w:szCs w:val="24"/>
          <w:lang w:eastAsia="zh-CN"/>
        </w:rPr>
        <w:t>培养</w:t>
      </w:r>
      <w:proofErr w:type="gramEnd"/>
      <w:r w:rsidR="00506242" w:rsidRPr="00276627">
        <w:rPr>
          <w:rFonts w:ascii="Times New Roman" w:hAnsi="Times New Roman" w:cs="Times New Roman"/>
          <w:kern w:val="24"/>
          <w:sz w:val="24"/>
          <w:szCs w:val="24"/>
          <w:lang w:eastAsia="zh-CN"/>
        </w:rPr>
        <w:t>体系</w:t>
      </w:r>
      <w:r w:rsidR="00DC2B52" w:rsidRPr="00276627">
        <w:rPr>
          <w:rFonts w:ascii="Times New Roman" w:hAnsi="Times New Roman" w:cs="Times New Roman"/>
          <w:kern w:val="24"/>
          <w:sz w:val="24"/>
          <w:szCs w:val="24"/>
          <w:lang w:eastAsia="zh-CN"/>
        </w:rPr>
        <w:t>后，</w:t>
      </w:r>
      <w:r w:rsidR="00506242" w:rsidRPr="00276627">
        <w:rPr>
          <w:rFonts w:ascii="Times New Roman" w:hAnsi="Times New Roman" w:cs="Times New Roman"/>
          <w:kern w:val="24"/>
          <w:sz w:val="24"/>
          <w:szCs w:val="24"/>
          <w:lang w:eastAsia="zh-CN"/>
        </w:rPr>
        <w:t>所有透气孔</w:t>
      </w:r>
      <w:r w:rsidR="00DC2B52" w:rsidRPr="00276627">
        <w:rPr>
          <w:rFonts w:ascii="Times New Roman" w:hAnsi="Times New Roman" w:cs="Times New Roman"/>
          <w:kern w:val="24"/>
          <w:sz w:val="24"/>
          <w:szCs w:val="24"/>
          <w:lang w:eastAsia="zh-CN"/>
        </w:rPr>
        <w:t>及连接处</w:t>
      </w:r>
      <w:r w:rsidR="00506242" w:rsidRPr="00276627">
        <w:rPr>
          <w:rFonts w:ascii="Times New Roman" w:hAnsi="Times New Roman" w:cs="Times New Roman"/>
          <w:kern w:val="24"/>
          <w:sz w:val="24"/>
          <w:szCs w:val="24"/>
          <w:lang w:eastAsia="zh-CN"/>
        </w:rPr>
        <w:t>需要用</w:t>
      </w:r>
      <w:r w:rsidR="00DC2B52" w:rsidRPr="00276627">
        <w:rPr>
          <w:rFonts w:ascii="Times New Roman" w:hAnsi="Times New Roman" w:cs="Times New Roman"/>
          <w:kern w:val="1"/>
          <w:sz w:val="24"/>
          <w:szCs w:val="24"/>
          <w:lang w:eastAsia="zh-CN"/>
        </w:rPr>
        <w:t>3M</w:t>
      </w:r>
      <w:r w:rsidR="00DC2B52" w:rsidRPr="00276627">
        <w:rPr>
          <w:rFonts w:ascii="Times New Roman" w:hAnsi="Times New Roman" w:cs="Times New Roman"/>
          <w:kern w:val="1"/>
          <w:sz w:val="24"/>
          <w:szCs w:val="24"/>
          <w:lang w:eastAsia="zh-CN"/>
        </w:rPr>
        <w:t>微孔通气胶带</w:t>
      </w:r>
      <w:r w:rsidR="00506242" w:rsidRPr="00276627">
        <w:rPr>
          <w:rFonts w:ascii="Times New Roman" w:hAnsi="Times New Roman" w:cs="Times New Roman"/>
          <w:kern w:val="24"/>
          <w:sz w:val="24"/>
          <w:szCs w:val="24"/>
          <w:lang w:eastAsia="zh-CN"/>
        </w:rPr>
        <w:t>封闭</w:t>
      </w:r>
      <w:r w:rsidR="00506242" w:rsidRPr="00276627">
        <w:rPr>
          <w:rFonts w:ascii="Times New Roman" w:hAnsi="Times New Roman" w:cs="Times New Roman"/>
          <w:kern w:val="24"/>
          <w:sz w:val="24"/>
          <w:szCs w:val="24"/>
          <w:lang w:eastAsia="zh-CN"/>
        </w:rPr>
        <w:t>(</w:t>
      </w:r>
      <w:r w:rsidR="00607447" w:rsidRPr="0078645D">
        <w:rPr>
          <w:rFonts w:ascii="Times New Roman" w:hAnsi="Times New Roman" w:cs="Times New Roman"/>
          <w:b/>
          <w:bCs/>
          <w:kern w:val="24"/>
          <w:sz w:val="24"/>
          <w:szCs w:val="24"/>
          <w:lang w:eastAsia="zh-CN"/>
          <w:rPrChange w:id="19" w:author="Liu Yong-Xin" w:date="2020-10-13T23:17:00Z">
            <w:rPr>
              <w:rFonts w:ascii="Times New Roman" w:hAnsi="Times New Roman" w:cs="Times New Roman"/>
              <w:kern w:val="24"/>
              <w:sz w:val="24"/>
              <w:szCs w:val="24"/>
              <w:lang w:eastAsia="zh-CN"/>
            </w:rPr>
          </w:rPrChange>
        </w:rPr>
        <w:t>图</w:t>
      </w:r>
      <w:r w:rsidR="00607447" w:rsidRPr="0078645D">
        <w:rPr>
          <w:rFonts w:ascii="Times New Roman" w:hAnsi="Times New Roman" w:cs="Times New Roman"/>
          <w:b/>
          <w:bCs/>
          <w:kern w:val="24"/>
          <w:sz w:val="24"/>
          <w:szCs w:val="24"/>
          <w:lang w:eastAsia="zh-CN"/>
          <w:rPrChange w:id="20" w:author="Liu Yong-Xin" w:date="2020-10-13T23:17:00Z">
            <w:rPr>
              <w:rFonts w:ascii="Times New Roman" w:hAnsi="Times New Roman" w:cs="Times New Roman"/>
              <w:kern w:val="24"/>
              <w:sz w:val="24"/>
              <w:szCs w:val="24"/>
              <w:lang w:eastAsia="zh-CN"/>
            </w:rPr>
          </w:rPrChange>
        </w:rPr>
        <w:t>1</w:t>
      </w:r>
      <w:r w:rsidR="00DC2B52" w:rsidRPr="0078645D">
        <w:rPr>
          <w:rFonts w:ascii="Times New Roman" w:hAnsi="Times New Roman" w:cs="Times New Roman"/>
          <w:b/>
          <w:bCs/>
          <w:kern w:val="24"/>
          <w:sz w:val="24"/>
          <w:szCs w:val="24"/>
          <w:lang w:eastAsia="zh-CN"/>
          <w:rPrChange w:id="21" w:author="Liu Yong-Xin" w:date="2020-10-13T23:17:00Z">
            <w:rPr>
              <w:rFonts w:ascii="Times New Roman" w:hAnsi="Times New Roman" w:cs="Times New Roman"/>
              <w:kern w:val="24"/>
              <w:sz w:val="24"/>
              <w:szCs w:val="24"/>
              <w:lang w:eastAsia="zh-CN"/>
            </w:rPr>
          </w:rPrChange>
        </w:rPr>
        <w:t>A</w:t>
      </w:r>
      <w:r w:rsidR="00506242" w:rsidRPr="00276627">
        <w:rPr>
          <w:rFonts w:ascii="Times New Roman" w:hAnsi="Times New Roman" w:cs="Times New Roman"/>
          <w:kern w:val="24"/>
          <w:sz w:val="24"/>
          <w:szCs w:val="24"/>
          <w:lang w:eastAsia="zh-CN"/>
        </w:rPr>
        <w:t>)</w:t>
      </w:r>
      <w:r w:rsidR="00DC2B52" w:rsidRPr="00276627">
        <w:rPr>
          <w:rFonts w:ascii="Times New Roman" w:hAnsi="Times New Roman" w:cs="Times New Roman"/>
          <w:kern w:val="24"/>
          <w:sz w:val="24"/>
          <w:szCs w:val="24"/>
          <w:lang w:eastAsia="zh-CN"/>
        </w:rPr>
        <w:t>，也可以使用无菌透气封口膜</w:t>
      </w:r>
      <w:proofErr w:type="gramStart"/>
      <w:r w:rsidR="00DC2B52" w:rsidRPr="00276627">
        <w:rPr>
          <w:rFonts w:ascii="Times New Roman" w:hAnsi="Times New Roman" w:cs="Times New Roman"/>
          <w:kern w:val="24"/>
          <w:sz w:val="24"/>
          <w:szCs w:val="24"/>
          <w:lang w:eastAsia="zh-CN"/>
        </w:rPr>
        <w:t>封闭组培瓶</w:t>
      </w:r>
      <w:proofErr w:type="gramEnd"/>
      <w:r w:rsidR="00DC2B52" w:rsidRPr="00276627">
        <w:rPr>
          <w:rFonts w:ascii="Times New Roman" w:hAnsi="Times New Roman" w:cs="Times New Roman"/>
          <w:kern w:val="24"/>
          <w:sz w:val="24"/>
          <w:szCs w:val="24"/>
          <w:lang w:eastAsia="zh-CN"/>
        </w:rPr>
        <w:t>(</w:t>
      </w:r>
      <w:r w:rsidR="00DC2B52" w:rsidRPr="0078645D">
        <w:rPr>
          <w:rFonts w:ascii="Times New Roman" w:hAnsi="Times New Roman" w:cs="Times New Roman"/>
          <w:b/>
          <w:bCs/>
          <w:kern w:val="24"/>
          <w:sz w:val="24"/>
          <w:szCs w:val="24"/>
          <w:lang w:eastAsia="zh-CN"/>
          <w:rPrChange w:id="22" w:author="Liu Yong-Xin" w:date="2020-10-13T23:17:00Z">
            <w:rPr>
              <w:rFonts w:ascii="Times New Roman" w:hAnsi="Times New Roman" w:cs="Times New Roman"/>
              <w:kern w:val="24"/>
              <w:sz w:val="24"/>
              <w:szCs w:val="24"/>
              <w:lang w:eastAsia="zh-CN"/>
            </w:rPr>
          </w:rPrChange>
        </w:rPr>
        <w:t>图</w:t>
      </w:r>
      <w:r w:rsidR="00DC2B52" w:rsidRPr="0078645D">
        <w:rPr>
          <w:rFonts w:ascii="Times New Roman" w:hAnsi="Times New Roman" w:cs="Times New Roman"/>
          <w:b/>
          <w:bCs/>
          <w:kern w:val="24"/>
          <w:sz w:val="24"/>
          <w:szCs w:val="24"/>
          <w:lang w:eastAsia="zh-CN"/>
          <w:rPrChange w:id="23" w:author="Liu Yong-Xin" w:date="2020-10-13T23:17:00Z">
            <w:rPr>
              <w:rFonts w:ascii="Times New Roman" w:hAnsi="Times New Roman" w:cs="Times New Roman"/>
              <w:kern w:val="24"/>
              <w:sz w:val="24"/>
              <w:szCs w:val="24"/>
              <w:lang w:eastAsia="zh-CN"/>
            </w:rPr>
          </w:rPrChange>
        </w:rPr>
        <w:t>1B</w:t>
      </w:r>
      <w:r w:rsidR="00DC2B52" w:rsidRPr="00276627">
        <w:rPr>
          <w:rFonts w:ascii="Times New Roman" w:hAnsi="Times New Roman" w:cs="Times New Roman"/>
          <w:kern w:val="24"/>
          <w:sz w:val="24"/>
          <w:szCs w:val="24"/>
          <w:lang w:eastAsia="zh-CN"/>
        </w:rPr>
        <w:t>)</w:t>
      </w:r>
      <w:r w:rsidR="00DC2B52" w:rsidRPr="00276627">
        <w:rPr>
          <w:rFonts w:ascii="Times New Roman" w:hAnsi="Times New Roman" w:cs="Times New Roman"/>
          <w:kern w:val="24"/>
          <w:sz w:val="24"/>
          <w:szCs w:val="24"/>
          <w:lang w:eastAsia="zh-CN"/>
        </w:rPr>
        <w:t>。</w:t>
      </w:r>
    </w:p>
    <w:p w14:paraId="1A11A160" w14:textId="6FE084DB" w:rsidR="00506242" w:rsidRPr="00276627" w:rsidRDefault="00582909" w:rsidP="00EA041E">
      <w:pPr>
        <w:wordWrap w:val="0"/>
        <w:adjustRightInd w:val="0"/>
        <w:snapToGrid w:val="0"/>
        <w:spacing w:line="360" w:lineRule="auto"/>
        <w:rPr>
          <w:rFonts w:ascii="Times New Roman" w:hAnsi="Times New Roman" w:cs="Times New Roman"/>
          <w:kern w:val="24"/>
          <w:sz w:val="24"/>
          <w:szCs w:val="24"/>
          <w:lang w:eastAsia="zh-CN"/>
        </w:rPr>
      </w:pPr>
      <w:r>
        <w:rPr>
          <w:rFonts w:ascii="Times New Roman" w:hAnsi="Times New Roman" w:cs="Times New Roman"/>
          <w:kern w:val="24"/>
          <w:sz w:val="24"/>
          <w:szCs w:val="24"/>
          <w:lang w:eastAsia="zh-CN"/>
        </w:rPr>
        <w:pict w14:anchorId="03407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388.9pt">
            <v:imagedata r:id="rId9" o:title="shuidao2 "/>
          </v:shape>
        </w:pict>
      </w:r>
    </w:p>
    <w:p w14:paraId="06057646" w14:textId="61F61C81" w:rsidR="00506242" w:rsidRPr="0078645D" w:rsidRDefault="00607447" w:rsidP="00607447">
      <w:pPr>
        <w:adjustRightInd w:val="0"/>
        <w:snapToGrid w:val="0"/>
        <w:spacing w:line="360" w:lineRule="auto"/>
        <w:jc w:val="center"/>
        <w:rPr>
          <w:rFonts w:ascii="Times New Roman" w:hAnsi="Times New Roman" w:cs="Times New Roman"/>
          <w:b/>
          <w:bCs/>
          <w:kern w:val="24"/>
          <w:sz w:val="24"/>
          <w:szCs w:val="24"/>
          <w:lang w:eastAsia="zh-CN"/>
          <w:rPrChange w:id="24" w:author="Liu Yong-Xin" w:date="2020-10-13T23:17:00Z">
            <w:rPr>
              <w:rFonts w:ascii="Times New Roman" w:hAnsi="Times New Roman" w:cs="Times New Roman"/>
              <w:kern w:val="24"/>
              <w:sz w:val="24"/>
              <w:szCs w:val="24"/>
              <w:lang w:eastAsia="zh-CN"/>
            </w:rPr>
          </w:rPrChange>
        </w:rPr>
      </w:pPr>
      <w:r w:rsidRPr="0078645D">
        <w:rPr>
          <w:rFonts w:ascii="Times New Roman" w:hAnsi="Times New Roman" w:cs="Times New Roman"/>
          <w:b/>
          <w:bCs/>
          <w:kern w:val="24"/>
          <w:sz w:val="24"/>
          <w:szCs w:val="24"/>
          <w:lang w:eastAsia="zh-CN"/>
          <w:rPrChange w:id="25" w:author="Liu Yong-Xin" w:date="2020-10-13T23:17:00Z">
            <w:rPr>
              <w:rFonts w:ascii="Times New Roman" w:hAnsi="Times New Roman" w:cs="Times New Roman"/>
              <w:kern w:val="24"/>
              <w:sz w:val="24"/>
              <w:szCs w:val="24"/>
              <w:lang w:eastAsia="zh-CN"/>
            </w:rPr>
          </w:rPrChange>
        </w:rPr>
        <w:t>图</w:t>
      </w:r>
      <w:r w:rsidRPr="0078645D">
        <w:rPr>
          <w:rFonts w:ascii="Times New Roman" w:hAnsi="Times New Roman" w:cs="Times New Roman"/>
          <w:b/>
          <w:bCs/>
          <w:kern w:val="24"/>
          <w:sz w:val="24"/>
          <w:szCs w:val="24"/>
          <w:lang w:eastAsia="zh-CN"/>
          <w:rPrChange w:id="26" w:author="Liu Yong-Xin" w:date="2020-10-13T23:17:00Z">
            <w:rPr>
              <w:rFonts w:ascii="Times New Roman" w:hAnsi="Times New Roman" w:cs="Times New Roman"/>
              <w:kern w:val="24"/>
              <w:sz w:val="24"/>
              <w:szCs w:val="24"/>
              <w:lang w:eastAsia="zh-CN"/>
            </w:rPr>
          </w:rPrChange>
        </w:rPr>
        <w:t>1</w:t>
      </w:r>
      <w:r w:rsidRPr="0078645D">
        <w:rPr>
          <w:rFonts w:ascii="Times New Roman" w:hAnsi="Times New Roman" w:cs="Times New Roman"/>
          <w:b/>
          <w:bCs/>
          <w:kern w:val="24"/>
          <w:sz w:val="24"/>
          <w:szCs w:val="24"/>
          <w:lang w:eastAsia="zh-CN"/>
          <w:rPrChange w:id="27" w:author="Liu Yong-Xin" w:date="2020-10-13T23:17:00Z">
            <w:rPr>
              <w:rFonts w:ascii="Times New Roman" w:hAnsi="Times New Roman" w:cs="Times New Roman"/>
              <w:kern w:val="24"/>
              <w:sz w:val="24"/>
              <w:szCs w:val="24"/>
              <w:lang w:eastAsia="zh-CN"/>
            </w:rPr>
          </w:rPrChange>
        </w:rPr>
        <w:t>：无菌培养体系范例</w:t>
      </w:r>
    </w:p>
    <w:p w14:paraId="39B06172" w14:textId="2039B09C" w:rsidR="009C3CEC" w:rsidRDefault="009C3CEC" w:rsidP="009C3CEC">
      <w:pPr>
        <w:adjustRightInd w:val="0"/>
        <w:snapToGrid w:val="0"/>
        <w:spacing w:line="360" w:lineRule="auto"/>
        <w:rPr>
          <w:ins w:id="28" w:author="Liu Yong-Xin" w:date="2020-10-13T23:18:00Z"/>
          <w:rFonts w:ascii="Times New Roman" w:hAnsi="Times New Roman" w:cs="Times New Roman"/>
          <w:kern w:val="24"/>
          <w:sz w:val="24"/>
          <w:szCs w:val="24"/>
          <w:lang w:eastAsia="zh-CN"/>
        </w:rPr>
      </w:pPr>
      <w:r w:rsidRPr="00276627">
        <w:rPr>
          <w:rFonts w:ascii="Times New Roman" w:hAnsi="Times New Roman" w:cs="Times New Roman"/>
          <w:kern w:val="24"/>
          <w:sz w:val="24"/>
          <w:szCs w:val="24"/>
          <w:lang w:eastAsia="zh-CN"/>
        </w:rPr>
        <w:t xml:space="preserve">A. </w:t>
      </w:r>
      <w:r w:rsidRPr="00276627">
        <w:rPr>
          <w:rFonts w:ascii="Times New Roman" w:hAnsi="Times New Roman" w:cs="Times New Roman"/>
          <w:kern w:val="24"/>
          <w:sz w:val="24"/>
          <w:szCs w:val="24"/>
          <w:lang w:eastAsia="zh-CN"/>
        </w:rPr>
        <w:t>植株高的植物（水稻）的无菌培养体系范例；</w:t>
      </w:r>
      <w:r w:rsidRPr="00276627">
        <w:rPr>
          <w:rFonts w:ascii="Times New Roman" w:hAnsi="Times New Roman" w:cs="Times New Roman"/>
          <w:kern w:val="24"/>
          <w:sz w:val="24"/>
          <w:szCs w:val="24"/>
          <w:lang w:eastAsia="zh-CN"/>
        </w:rPr>
        <w:t xml:space="preserve"> B. </w:t>
      </w:r>
      <w:r w:rsidRPr="00276627">
        <w:rPr>
          <w:rFonts w:ascii="Times New Roman" w:hAnsi="Times New Roman" w:cs="Times New Roman"/>
          <w:kern w:val="24"/>
          <w:sz w:val="24"/>
          <w:szCs w:val="24"/>
          <w:lang w:eastAsia="zh-CN"/>
        </w:rPr>
        <w:t>植株矮的植物（拟南芥）的无菌培养体系范例；</w:t>
      </w:r>
      <w:r w:rsidRPr="00276627">
        <w:rPr>
          <w:rFonts w:ascii="Times New Roman" w:hAnsi="Times New Roman" w:cs="Times New Roman"/>
          <w:kern w:val="24"/>
          <w:sz w:val="24"/>
          <w:szCs w:val="24"/>
          <w:lang w:eastAsia="zh-CN"/>
        </w:rPr>
        <w:t xml:space="preserve"> C. </w:t>
      </w:r>
      <w:r w:rsidRPr="00276627">
        <w:rPr>
          <w:rFonts w:ascii="Times New Roman" w:hAnsi="Times New Roman" w:cs="Times New Roman"/>
          <w:kern w:val="24"/>
          <w:sz w:val="24"/>
          <w:szCs w:val="24"/>
          <w:lang w:eastAsia="zh-CN"/>
        </w:rPr>
        <w:t>带孔的组培瓶盖。</w:t>
      </w:r>
    </w:p>
    <w:p w14:paraId="60391827" w14:textId="77777777" w:rsidR="00AC1D2E" w:rsidRPr="00AC1D2E" w:rsidRDefault="00AC1D2E" w:rsidP="009C3CEC">
      <w:pPr>
        <w:adjustRightInd w:val="0"/>
        <w:snapToGrid w:val="0"/>
        <w:spacing w:line="360" w:lineRule="auto"/>
        <w:rPr>
          <w:rFonts w:ascii="Times New Roman" w:hAnsi="Times New Roman" w:cs="Times New Roman" w:hint="eastAsia"/>
          <w:kern w:val="24"/>
          <w:sz w:val="24"/>
          <w:szCs w:val="24"/>
          <w:lang w:eastAsia="zh-CN"/>
        </w:rPr>
      </w:pPr>
    </w:p>
    <w:p w14:paraId="7CD71655" w14:textId="2CA09B61" w:rsidR="00607447" w:rsidRDefault="00EA041E" w:rsidP="00EA041E">
      <w:pPr>
        <w:wordWrap w:val="0"/>
        <w:adjustRightInd w:val="0"/>
        <w:snapToGrid w:val="0"/>
        <w:spacing w:line="360" w:lineRule="auto"/>
        <w:rPr>
          <w:ins w:id="29" w:author="Liu Yong-Xin" w:date="2020-10-13T23:18:00Z"/>
          <w:rFonts w:ascii="Times New Roman" w:hAnsi="Times New Roman" w:cs="Times New Roman"/>
          <w:kern w:val="24"/>
          <w:sz w:val="24"/>
          <w:szCs w:val="24"/>
          <w:lang w:eastAsia="zh-CN"/>
        </w:rPr>
      </w:pPr>
      <w:r w:rsidRPr="00276627">
        <w:rPr>
          <w:rFonts w:ascii="Times New Roman" w:hAnsi="Times New Roman" w:cs="Times New Roman"/>
          <w:kern w:val="24"/>
          <w:sz w:val="24"/>
          <w:szCs w:val="24"/>
          <w:lang w:eastAsia="zh-CN"/>
        </w:rPr>
        <w:lastRenderedPageBreak/>
        <w:t xml:space="preserve">3. </w:t>
      </w:r>
      <w:r w:rsidRPr="00276627">
        <w:rPr>
          <w:rFonts w:ascii="Times New Roman" w:hAnsi="Times New Roman" w:cs="Times New Roman"/>
          <w:kern w:val="24"/>
          <w:sz w:val="24"/>
          <w:szCs w:val="24"/>
          <w:lang w:eastAsia="zh-CN"/>
        </w:rPr>
        <w:t>组</w:t>
      </w:r>
      <w:proofErr w:type="gramStart"/>
      <w:r w:rsidRPr="00276627">
        <w:rPr>
          <w:rFonts w:ascii="Times New Roman" w:hAnsi="Times New Roman" w:cs="Times New Roman"/>
          <w:kern w:val="24"/>
          <w:sz w:val="24"/>
          <w:szCs w:val="24"/>
          <w:lang w:eastAsia="zh-CN"/>
        </w:rPr>
        <w:t>培瓶及瓶盖需</w:t>
      </w:r>
      <w:proofErr w:type="gramEnd"/>
      <w:r w:rsidRPr="00276627">
        <w:rPr>
          <w:rFonts w:ascii="Times New Roman" w:hAnsi="Times New Roman" w:cs="Times New Roman"/>
          <w:kern w:val="24"/>
          <w:sz w:val="24"/>
          <w:szCs w:val="24"/>
          <w:lang w:eastAsia="zh-CN"/>
        </w:rPr>
        <w:t>灭菌使用</w:t>
      </w:r>
      <w:r w:rsidR="00762F86">
        <w:rPr>
          <w:rFonts w:ascii="Times New Roman" w:hAnsi="Times New Roman" w:cs="Times New Roman" w:hint="eastAsia"/>
          <w:kern w:val="24"/>
          <w:sz w:val="24"/>
          <w:szCs w:val="24"/>
          <w:lang w:eastAsia="zh-CN"/>
        </w:rPr>
        <w:t>。</w:t>
      </w:r>
      <w:r w:rsidRPr="00276627">
        <w:rPr>
          <w:rFonts w:ascii="Times New Roman" w:hAnsi="Times New Roman" w:cs="Times New Roman"/>
          <w:kern w:val="24"/>
          <w:sz w:val="24"/>
          <w:szCs w:val="24"/>
          <w:lang w:eastAsia="zh-CN"/>
        </w:rPr>
        <w:t>将所需</w:t>
      </w:r>
      <w:r w:rsidR="00607447" w:rsidRPr="00276627">
        <w:rPr>
          <w:rFonts w:ascii="Times New Roman" w:hAnsi="Times New Roman" w:cs="Times New Roman"/>
          <w:kern w:val="24"/>
          <w:sz w:val="24"/>
          <w:szCs w:val="24"/>
          <w:lang w:eastAsia="zh-CN"/>
        </w:rPr>
        <w:t>器皿用</w:t>
      </w:r>
      <w:r w:rsidRPr="00276627">
        <w:rPr>
          <w:rFonts w:ascii="Times New Roman" w:hAnsi="Times New Roman" w:cs="Times New Roman"/>
          <w:kern w:val="24"/>
          <w:sz w:val="24"/>
          <w:szCs w:val="24"/>
          <w:lang w:eastAsia="zh-CN"/>
        </w:rPr>
        <w:t>灭菌袋</w:t>
      </w:r>
      <w:r w:rsidR="00607447" w:rsidRPr="00276627">
        <w:rPr>
          <w:rFonts w:ascii="Times New Roman" w:hAnsi="Times New Roman" w:cs="Times New Roman"/>
          <w:kern w:val="24"/>
          <w:sz w:val="24"/>
          <w:szCs w:val="24"/>
          <w:lang w:eastAsia="zh-CN"/>
        </w:rPr>
        <w:t>包装好，高压</w:t>
      </w:r>
      <w:r w:rsidR="00607447" w:rsidRPr="00276627">
        <w:rPr>
          <w:rFonts w:ascii="Times New Roman" w:hAnsi="Times New Roman" w:cs="Times New Roman"/>
          <w:kern w:val="24"/>
          <w:sz w:val="24"/>
          <w:szCs w:val="24"/>
          <w:lang w:eastAsia="zh-CN"/>
        </w:rPr>
        <w:t>121℃</w:t>
      </w:r>
      <w:r w:rsidR="00607447" w:rsidRPr="00276627">
        <w:rPr>
          <w:rFonts w:ascii="Times New Roman" w:hAnsi="Times New Roman" w:cs="Times New Roman"/>
          <w:kern w:val="24"/>
          <w:sz w:val="24"/>
          <w:szCs w:val="24"/>
          <w:lang w:eastAsia="zh-CN"/>
        </w:rPr>
        <w:t>灭菌</w:t>
      </w:r>
      <w:r w:rsidR="00607447" w:rsidRPr="00276627">
        <w:rPr>
          <w:rFonts w:ascii="Times New Roman" w:hAnsi="Times New Roman" w:cs="Times New Roman"/>
          <w:kern w:val="24"/>
          <w:sz w:val="24"/>
          <w:szCs w:val="24"/>
          <w:lang w:eastAsia="zh-CN"/>
        </w:rPr>
        <w:t>15 min</w:t>
      </w:r>
      <w:r w:rsidR="00607447" w:rsidRPr="00276627">
        <w:rPr>
          <w:rFonts w:ascii="Times New Roman" w:hAnsi="Times New Roman" w:cs="Times New Roman"/>
          <w:kern w:val="24"/>
          <w:sz w:val="24"/>
          <w:szCs w:val="24"/>
          <w:lang w:eastAsia="zh-CN"/>
        </w:rPr>
        <w:t>，灭菌后放入烘箱内烘干备用（可放置</w:t>
      </w:r>
      <w:r w:rsidR="00607447" w:rsidRPr="00276627">
        <w:rPr>
          <w:rFonts w:ascii="Times New Roman" w:hAnsi="Times New Roman" w:cs="Times New Roman"/>
          <w:kern w:val="24"/>
          <w:sz w:val="24"/>
          <w:szCs w:val="24"/>
          <w:lang w:eastAsia="zh-CN"/>
        </w:rPr>
        <w:t>3-5</w:t>
      </w:r>
      <w:r w:rsidR="00607447" w:rsidRPr="00276627">
        <w:rPr>
          <w:rFonts w:ascii="Times New Roman" w:hAnsi="Times New Roman" w:cs="Times New Roman"/>
          <w:kern w:val="24"/>
          <w:sz w:val="24"/>
          <w:szCs w:val="24"/>
          <w:lang w:eastAsia="zh-CN"/>
        </w:rPr>
        <w:t>天）。</w:t>
      </w:r>
    </w:p>
    <w:p w14:paraId="2875A784" w14:textId="77777777" w:rsidR="00AC1D2E" w:rsidRPr="00276627" w:rsidRDefault="00AC1D2E" w:rsidP="00EA041E">
      <w:pPr>
        <w:wordWrap w:val="0"/>
        <w:adjustRightInd w:val="0"/>
        <w:snapToGrid w:val="0"/>
        <w:spacing w:line="360" w:lineRule="auto"/>
        <w:rPr>
          <w:rFonts w:ascii="Times New Roman" w:hAnsi="Times New Roman" w:cs="Times New Roman" w:hint="eastAsia"/>
          <w:kern w:val="24"/>
          <w:sz w:val="24"/>
          <w:szCs w:val="24"/>
          <w:lang w:eastAsia="zh-CN"/>
        </w:rPr>
      </w:pPr>
    </w:p>
    <w:p w14:paraId="403F8634" w14:textId="77777777" w:rsidR="00607447" w:rsidRPr="00276627" w:rsidRDefault="00607447" w:rsidP="00607447">
      <w:pPr>
        <w:wordWrap w:val="0"/>
        <w:adjustRightInd w:val="0"/>
        <w:snapToGrid w:val="0"/>
        <w:spacing w:line="360" w:lineRule="auto"/>
        <w:rPr>
          <w:rFonts w:ascii="Times New Roman" w:hAnsi="Times New Roman" w:cs="Times New Roman"/>
          <w:b/>
          <w:kern w:val="1"/>
          <w:sz w:val="24"/>
          <w:szCs w:val="24"/>
          <w:lang w:eastAsia="zh-CN"/>
        </w:rPr>
      </w:pPr>
      <w:r w:rsidRPr="00276627">
        <w:rPr>
          <w:rFonts w:ascii="Times New Roman" w:hAnsi="Times New Roman" w:cs="Times New Roman"/>
          <w:b/>
          <w:kern w:val="1"/>
          <w:sz w:val="24"/>
          <w:szCs w:val="24"/>
          <w:lang w:eastAsia="zh-CN"/>
        </w:rPr>
        <w:t>二、种子消毒及萌发</w:t>
      </w:r>
    </w:p>
    <w:p w14:paraId="600C3D13" w14:textId="77777777" w:rsidR="00607447" w:rsidRPr="00276627" w:rsidRDefault="00607447" w:rsidP="00607447">
      <w:pPr>
        <w:wordWrap w:val="0"/>
        <w:adjustRightInd w:val="0"/>
        <w:snapToGrid w:val="0"/>
        <w:spacing w:line="360" w:lineRule="auto"/>
        <w:rPr>
          <w:rFonts w:ascii="Times New Roman" w:hAnsi="Times New Roman" w:cs="Times New Roman"/>
          <w:i/>
          <w:kern w:val="1"/>
          <w:sz w:val="24"/>
          <w:szCs w:val="24"/>
          <w:lang w:eastAsia="zh-CN"/>
        </w:rPr>
      </w:pPr>
      <w:r w:rsidRPr="00276627">
        <w:rPr>
          <w:rFonts w:ascii="Times New Roman" w:hAnsi="Times New Roman" w:cs="Times New Roman"/>
          <w:b/>
          <w:i/>
          <w:kern w:val="1"/>
          <w:sz w:val="24"/>
          <w:szCs w:val="24"/>
          <w:lang w:eastAsia="zh-CN"/>
        </w:rPr>
        <w:t>注：</w:t>
      </w:r>
      <w:r w:rsidRPr="00276627">
        <w:rPr>
          <w:rFonts w:ascii="Times New Roman" w:hAnsi="Times New Roman" w:cs="Times New Roman"/>
          <w:i/>
          <w:kern w:val="1"/>
          <w:sz w:val="24"/>
          <w:szCs w:val="24"/>
          <w:lang w:eastAsia="zh-CN"/>
        </w:rPr>
        <w:t>以下实验以水稻为例，需在超净台内完成。</w:t>
      </w:r>
    </w:p>
    <w:p w14:paraId="508FE6FB" w14:textId="753789C1" w:rsidR="00607447" w:rsidRPr="00276627" w:rsidRDefault="00607447" w:rsidP="00607447">
      <w:pPr>
        <w:wordWrap w:val="0"/>
        <w:adjustRightInd w:val="0"/>
        <w:snapToGrid w:val="0"/>
        <w:spacing w:line="360" w:lineRule="auto"/>
        <w:rPr>
          <w:rFonts w:ascii="Times New Roman" w:hAnsi="Times New Roman" w:cs="Times New Roman"/>
          <w:b/>
          <w:kern w:val="1"/>
          <w:sz w:val="24"/>
          <w:szCs w:val="24"/>
          <w:lang w:eastAsia="zh-CN"/>
        </w:rPr>
      </w:pPr>
      <w:r w:rsidRPr="00276627">
        <w:rPr>
          <w:rFonts w:ascii="Times New Roman" w:hAnsi="Times New Roman" w:cs="Times New Roman"/>
          <w:kern w:val="1"/>
          <w:sz w:val="24"/>
          <w:szCs w:val="24"/>
          <w:lang w:eastAsia="zh-CN"/>
        </w:rPr>
        <w:t xml:space="preserve">4. </w:t>
      </w:r>
      <w:r w:rsidR="00762F86">
        <w:rPr>
          <w:rFonts w:ascii="Times New Roman" w:hAnsi="Times New Roman" w:cs="Times New Roman"/>
          <w:kern w:val="1"/>
          <w:sz w:val="24"/>
          <w:szCs w:val="24"/>
          <w:lang w:eastAsia="zh-CN"/>
        </w:rPr>
        <w:t>挑选饱满的水稻种子</w:t>
      </w:r>
      <w:r w:rsidR="00762F86">
        <w:rPr>
          <w:rFonts w:ascii="Times New Roman" w:hAnsi="Times New Roman" w:cs="Times New Roman" w:hint="eastAsia"/>
          <w:kern w:val="1"/>
          <w:sz w:val="24"/>
          <w:szCs w:val="24"/>
          <w:lang w:eastAsia="zh-CN"/>
        </w:rPr>
        <w:t>。</w:t>
      </w:r>
      <w:r w:rsidRPr="00276627">
        <w:rPr>
          <w:rFonts w:ascii="Times New Roman" w:hAnsi="Times New Roman" w:cs="Times New Roman"/>
          <w:kern w:val="1"/>
          <w:sz w:val="24"/>
          <w:szCs w:val="24"/>
          <w:lang w:eastAsia="zh-CN"/>
        </w:rPr>
        <w:t>去除</w:t>
      </w:r>
      <w:r w:rsidR="00762F86">
        <w:rPr>
          <w:rFonts w:ascii="Times New Roman" w:hAnsi="Times New Roman" w:cs="Times New Roman" w:hint="eastAsia"/>
          <w:kern w:val="1"/>
          <w:sz w:val="24"/>
          <w:szCs w:val="24"/>
          <w:lang w:eastAsia="zh-CN"/>
        </w:rPr>
        <w:t>水稻种子</w:t>
      </w:r>
      <w:r w:rsidRPr="00276627">
        <w:rPr>
          <w:rFonts w:ascii="Times New Roman" w:hAnsi="Times New Roman" w:cs="Times New Roman"/>
          <w:kern w:val="1"/>
          <w:sz w:val="24"/>
          <w:szCs w:val="24"/>
          <w:lang w:eastAsia="zh-CN"/>
        </w:rPr>
        <w:t>颖壳，</w:t>
      </w:r>
      <w:r w:rsidR="00762F86">
        <w:rPr>
          <w:rFonts w:ascii="Times New Roman" w:hAnsi="Times New Roman" w:cs="Times New Roman" w:hint="eastAsia"/>
          <w:kern w:val="1"/>
          <w:sz w:val="24"/>
          <w:szCs w:val="24"/>
          <w:lang w:eastAsia="zh-CN"/>
        </w:rPr>
        <w:t>弃去干瘪的种子，</w:t>
      </w:r>
      <w:r w:rsidRPr="00276627">
        <w:rPr>
          <w:rFonts w:ascii="Times New Roman" w:hAnsi="Times New Roman" w:cs="Times New Roman"/>
          <w:kern w:val="1"/>
          <w:sz w:val="24"/>
          <w:szCs w:val="24"/>
          <w:lang w:eastAsia="zh-CN"/>
        </w:rPr>
        <w:t>不要损伤胚，置于无菌三角瓶内。</w:t>
      </w:r>
    </w:p>
    <w:p w14:paraId="3B9D064C" w14:textId="1CAF501B" w:rsidR="00607447" w:rsidRPr="00276627" w:rsidRDefault="00607447" w:rsidP="0060744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5. </w:t>
      </w:r>
      <w:r w:rsidR="00762F86">
        <w:rPr>
          <w:rFonts w:ascii="Times New Roman" w:hAnsi="Times New Roman" w:cs="Times New Roman" w:hint="eastAsia"/>
          <w:kern w:val="1"/>
          <w:sz w:val="24"/>
          <w:szCs w:val="24"/>
          <w:lang w:eastAsia="zh-CN"/>
        </w:rPr>
        <w:t>使用酒精灭菌。</w:t>
      </w:r>
      <w:r w:rsidRPr="00276627">
        <w:rPr>
          <w:rFonts w:ascii="Times New Roman" w:hAnsi="Times New Roman" w:cs="Times New Roman"/>
          <w:kern w:val="1"/>
          <w:sz w:val="24"/>
          <w:szCs w:val="24"/>
          <w:lang w:eastAsia="zh-CN"/>
        </w:rPr>
        <w:t>加入</w:t>
      </w:r>
      <w:r w:rsidRPr="00276627">
        <w:rPr>
          <w:rFonts w:ascii="Times New Roman" w:hAnsi="Times New Roman" w:cs="Times New Roman"/>
          <w:kern w:val="1"/>
          <w:sz w:val="24"/>
          <w:szCs w:val="24"/>
          <w:lang w:eastAsia="zh-CN"/>
        </w:rPr>
        <w:t>70%</w:t>
      </w:r>
      <w:r w:rsidRPr="00276627">
        <w:rPr>
          <w:rFonts w:ascii="Times New Roman" w:hAnsi="Times New Roman" w:cs="Times New Roman"/>
          <w:kern w:val="1"/>
          <w:sz w:val="24"/>
          <w:szCs w:val="24"/>
          <w:lang w:eastAsia="zh-CN"/>
        </w:rPr>
        <w:t>酒精，液面没过种子，消毒</w:t>
      </w:r>
      <w:r w:rsidRPr="00276627">
        <w:rPr>
          <w:rFonts w:ascii="Times New Roman" w:hAnsi="Times New Roman" w:cs="Times New Roman"/>
          <w:kern w:val="1"/>
          <w:sz w:val="24"/>
          <w:szCs w:val="24"/>
          <w:lang w:eastAsia="zh-CN"/>
        </w:rPr>
        <w:t>30 s</w:t>
      </w:r>
      <w:r w:rsidRPr="00276627">
        <w:rPr>
          <w:rFonts w:ascii="Times New Roman" w:hAnsi="Times New Roman" w:cs="Times New Roman"/>
          <w:kern w:val="1"/>
          <w:sz w:val="24"/>
          <w:szCs w:val="24"/>
          <w:lang w:eastAsia="zh-CN"/>
        </w:rPr>
        <w:t>，期间不停晃动瓶身，保证每粒种子都能与酒精充分接触。弃去酒精。</w:t>
      </w:r>
    </w:p>
    <w:p w14:paraId="120766A8" w14:textId="5B94F377" w:rsidR="00607447" w:rsidRPr="00276627" w:rsidRDefault="00607447" w:rsidP="0060744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6. </w:t>
      </w:r>
      <w:r w:rsidR="00762F86">
        <w:rPr>
          <w:rFonts w:ascii="Times New Roman" w:hAnsi="Times New Roman" w:cs="Times New Roman" w:hint="eastAsia"/>
          <w:kern w:val="1"/>
          <w:sz w:val="24"/>
          <w:szCs w:val="24"/>
          <w:lang w:eastAsia="zh-CN"/>
        </w:rPr>
        <w:t>使用次氯酸钠灭菌。</w:t>
      </w:r>
      <w:r w:rsidRPr="00276627">
        <w:rPr>
          <w:rFonts w:ascii="Times New Roman" w:hAnsi="Times New Roman" w:cs="Times New Roman"/>
          <w:kern w:val="1"/>
          <w:sz w:val="24"/>
          <w:szCs w:val="24"/>
          <w:lang w:eastAsia="zh-CN"/>
        </w:rPr>
        <w:t>加入</w:t>
      </w:r>
      <w:r w:rsidRPr="00276627">
        <w:rPr>
          <w:rFonts w:ascii="Times New Roman" w:hAnsi="Times New Roman" w:cs="Times New Roman"/>
          <w:kern w:val="1"/>
          <w:sz w:val="24"/>
          <w:szCs w:val="24"/>
          <w:lang w:eastAsia="zh-CN"/>
        </w:rPr>
        <w:t>2.5%</w:t>
      </w:r>
      <w:r w:rsidRPr="00276627">
        <w:rPr>
          <w:rFonts w:ascii="Times New Roman" w:hAnsi="Times New Roman" w:cs="Times New Roman"/>
          <w:kern w:val="1"/>
          <w:sz w:val="24"/>
          <w:szCs w:val="24"/>
          <w:lang w:eastAsia="zh-CN"/>
        </w:rPr>
        <w:t>有效氯浓度的次氯酸钠溶液，液面没过种子，消毒</w:t>
      </w:r>
      <w:r w:rsidRPr="00276627">
        <w:rPr>
          <w:rFonts w:ascii="Times New Roman" w:hAnsi="Times New Roman" w:cs="Times New Roman"/>
          <w:kern w:val="1"/>
          <w:sz w:val="24"/>
          <w:szCs w:val="24"/>
          <w:lang w:eastAsia="zh-CN"/>
        </w:rPr>
        <w:t>15 min</w:t>
      </w:r>
      <w:r w:rsidRPr="00276627">
        <w:rPr>
          <w:rFonts w:ascii="Times New Roman" w:hAnsi="Times New Roman" w:cs="Times New Roman"/>
          <w:kern w:val="1"/>
          <w:sz w:val="24"/>
          <w:szCs w:val="24"/>
          <w:lang w:eastAsia="zh-CN"/>
        </w:rPr>
        <w:t>，期间不停晃动瓶身。弃去次氯酸钠。此步重复</w:t>
      </w:r>
      <w:r w:rsidRPr="00276627">
        <w:rPr>
          <w:rFonts w:ascii="Times New Roman" w:hAnsi="Times New Roman" w:cs="Times New Roman"/>
          <w:kern w:val="1"/>
          <w:sz w:val="24"/>
          <w:szCs w:val="24"/>
          <w:lang w:eastAsia="zh-CN"/>
        </w:rPr>
        <w:t>3</w:t>
      </w:r>
      <w:r w:rsidRPr="00276627">
        <w:rPr>
          <w:rFonts w:ascii="Times New Roman" w:hAnsi="Times New Roman" w:cs="Times New Roman"/>
          <w:kern w:val="1"/>
          <w:sz w:val="24"/>
          <w:szCs w:val="24"/>
          <w:lang w:eastAsia="zh-CN"/>
        </w:rPr>
        <w:t>次。</w:t>
      </w:r>
    </w:p>
    <w:p w14:paraId="680E222D" w14:textId="094F1A9F" w:rsidR="00607447" w:rsidRPr="00276627" w:rsidRDefault="00607447" w:rsidP="0060744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7. </w:t>
      </w:r>
      <w:r w:rsidR="00762F86">
        <w:rPr>
          <w:rFonts w:ascii="Times New Roman" w:hAnsi="Times New Roman" w:cs="Times New Roman" w:hint="eastAsia"/>
          <w:kern w:val="1"/>
          <w:sz w:val="24"/>
          <w:szCs w:val="24"/>
          <w:lang w:eastAsia="zh-CN"/>
        </w:rPr>
        <w:t>使用无菌去离子水清洗。</w:t>
      </w:r>
      <w:r w:rsidRPr="00276627">
        <w:rPr>
          <w:rFonts w:ascii="Times New Roman" w:hAnsi="Times New Roman" w:cs="Times New Roman"/>
          <w:kern w:val="1"/>
          <w:sz w:val="24"/>
          <w:szCs w:val="24"/>
          <w:lang w:eastAsia="zh-CN"/>
        </w:rPr>
        <w:t>加入无菌</w:t>
      </w:r>
      <w:r w:rsidR="002101B0" w:rsidRPr="00276627">
        <w:rPr>
          <w:rFonts w:ascii="Times New Roman" w:hAnsi="Times New Roman" w:cs="Times New Roman"/>
          <w:kern w:val="1"/>
          <w:sz w:val="24"/>
          <w:szCs w:val="24"/>
          <w:lang w:eastAsia="zh-CN"/>
        </w:rPr>
        <w:t>去离子</w:t>
      </w:r>
      <w:r w:rsidRPr="00276627">
        <w:rPr>
          <w:rFonts w:ascii="Times New Roman" w:hAnsi="Times New Roman" w:cs="Times New Roman"/>
          <w:kern w:val="1"/>
          <w:sz w:val="24"/>
          <w:szCs w:val="24"/>
          <w:lang w:eastAsia="zh-CN"/>
        </w:rPr>
        <w:t>水，液面没过种子，清洗</w:t>
      </w:r>
      <w:r w:rsidRPr="00276627">
        <w:rPr>
          <w:rFonts w:ascii="Times New Roman" w:hAnsi="Times New Roman" w:cs="Times New Roman"/>
          <w:kern w:val="1"/>
          <w:sz w:val="24"/>
          <w:szCs w:val="24"/>
          <w:lang w:eastAsia="zh-CN"/>
        </w:rPr>
        <w:t>10 min</w:t>
      </w:r>
      <w:r w:rsidRPr="00276627">
        <w:rPr>
          <w:rFonts w:ascii="Times New Roman" w:hAnsi="Times New Roman" w:cs="Times New Roman"/>
          <w:kern w:val="1"/>
          <w:sz w:val="24"/>
          <w:szCs w:val="24"/>
          <w:lang w:eastAsia="zh-CN"/>
        </w:rPr>
        <w:t>，期间不停晃动瓶身。弃去无菌水。此步重复</w:t>
      </w:r>
      <w:r w:rsidRPr="00276627">
        <w:rPr>
          <w:rFonts w:ascii="Times New Roman" w:hAnsi="Times New Roman" w:cs="Times New Roman"/>
          <w:kern w:val="1"/>
          <w:sz w:val="24"/>
          <w:szCs w:val="24"/>
          <w:lang w:eastAsia="zh-CN"/>
        </w:rPr>
        <w:t>3</w:t>
      </w:r>
      <w:r w:rsidRPr="00276627">
        <w:rPr>
          <w:rFonts w:ascii="Times New Roman" w:hAnsi="Times New Roman" w:cs="Times New Roman"/>
          <w:kern w:val="1"/>
          <w:sz w:val="24"/>
          <w:szCs w:val="24"/>
          <w:lang w:eastAsia="zh-CN"/>
        </w:rPr>
        <w:t>次。</w:t>
      </w:r>
    </w:p>
    <w:p w14:paraId="5C9D07C6" w14:textId="1AE10ACC" w:rsidR="00607447" w:rsidRPr="00276627" w:rsidRDefault="00607447" w:rsidP="0060744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8. </w:t>
      </w:r>
      <w:r w:rsidR="00762F86">
        <w:rPr>
          <w:rFonts w:ascii="Times New Roman" w:hAnsi="Times New Roman" w:cs="Times New Roman" w:hint="eastAsia"/>
          <w:kern w:val="1"/>
          <w:sz w:val="24"/>
          <w:szCs w:val="24"/>
          <w:lang w:eastAsia="zh-CN"/>
        </w:rPr>
        <w:t>接种至培养基。</w:t>
      </w:r>
      <w:r w:rsidRPr="00276627">
        <w:rPr>
          <w:rFonts w:ascii="Times New Roman" w:hAnsi="Times New Roman" w:cs="Times New Roman"/>
          <w:kern w:val="1"/>
          <w:sz w:val="24"/>
          <w:szCs w:val="24"/>
          <w:lang w:eastAsia="zh-CN"/>
        </w:rPr>
        <w:t>使用无菌镊子将种子整齐均匀的平铺于</w:t>
      </w:r>
      <w:r w:rsidRPr="00276627">
        <w:rPr>
          <w:rFonts w:ascii="Times New Roman" w:hAnsi="Times New Roman" w:cs="Times New Roman"/>
          <w:kern w:val="1"/>
          <w:sz w:val="24"/>
          <w:szCs w:val="24"/>
          <w:lang w:eastAsia="zh-CN"/>
        </w:rPr>
        <w:t>1/2 MS</w:t>
      </w:r>
      <w:r w:rsidRPr="00276627">
        <w:rPr>
          <w:rFonts w:ascii="Times New Roman" w:hAnsi="Times New Roman" w:cs="Times New Roman"/>
          <w:kern w:val="1"/>
          <w:sz w:val="24"/>
          <w:szCs w:val="24"/>
          <w:lang w:eastAsia="zh-CN"/>
        </w:rPr>
        <w:t>固体培养基表面，</w:t>
      </w:r>
      <w:r w:rsidR="002101B0" w:rsidRPr="00276627">
        <w:rPr>
          <w:rFonts w:ascii="Times New Roman" w:hAnsi="Times New Roman" w:cs="Times New Roman"/>
          <w:kern w:val="1"/>
          <w:sz w:val="24"/>
          <w:szCs w:val="24"/>
          <w:lang w:eastAsia="zh-CN"/>
        </w:rPr>
        <w:t>每</w:t>
      </w:r>
      <w:proofErr w:type="gramStart"/>
      <w:r w:rsidR="002101B0" w:rsidRPr="00276627">
        <w:rPr>
          <w:rFonts w:ascii="Times New Roman" w:hAnsi="Times New Roman" w:cs="Times New Roman"/>
          <w:kern w:val="1"/>
          <w:sz w:val="24"/>
          <w:szCs w:val="24"/>
          <w:lang w:eastAsia="zh-CN"/>
        </w:rPr>
        <w:t>皿</w:t>
      </w:r>
      <w:proofErr w:type="gramEnd"/>
      <w:r w:rsidR="002101B0" w:rsidRPr="00276627">
        <w:rPr>
          <w:rFonts w:ascii="Times New Roman" w:hAnsi="Times New Roman" w:cs="Times New Roman"/>
          <w:kern w:val="1"/>
          <w:sz w:val="24"/>
          <w:szCs w:val="24"/>
          <w:lang w:eastAsia="zh-CN"/>
        </w:rPr>
        <w:t>可容纳</w:t>
      </w:r>
      <w:r w:rsidR="002101B0" w:rsidRPr="00276627">
        <w:rPr>
          <w:rFonts w:ascii="Times New Roman" w:hAnsi="Times New Roman" w:cs="Times New Roman"/>
          <w:kern w:val="1"/>
          <w:sz w:val="24"/>
          <w:szCs w:val="24"/>
          <w:lang w:eastAsia="zh-CN"/>
        </w:rPr>
        <w:t>10</w:t>
      </w:r>
      <w:r w:rsidR="002101B0" w:rsidRPr="00276627">
        <w:rPr>
          <w:rFonts w:ascii="Times New Roman" w:hAnsi="Times New Roman" w:cs="Times New Roman"/>
          <w:kern w:val="1"/>
          <w:sz w:val="24"/>
          <w:szCs w:val="24"/>
          <w:lang w:eastAsia="zh-CN"/>
        </w:rPr>
        <w:t>粒种子，胚向上放置于平板底部</w:t>
      </w:r>
      <w:r w:rsidR="002101B0" w:rsidRPr="00276627">
        <w:rPr>
          <w:rFonts w:ascii="Times New Roman" w:hAnsi="Times New Roman" w:cs="Times New Roman"/>
          <w:kern w:val="1"/>
          <w:sz w:val="24"/>
          <w:szCs w:val="24"/>
          <w:lang w:eastAsia="zh-CN"/>
        </w:rPr>
        <w:t>1/3</w:t>
      </w:r>
      <w:r w:rsidR="002101B0" w:rsidRPr="00276627">
        <w:rPr>
          <w:rFonts w:ascii="Times New Roman" w:hAnsi="Times New Roman" w:cs="Times New Roman"/>
          <w:kern w:val="1"/>
          <w:sz w:val="24"/>
          <w:szCs w:val="24"/>
          <w:lang w:eastAsia="zh-CN"/>
        </w:rPr>
        <w:t>处。</w:t>
      </w:r>
      <w:r w:rsidRPr="00276627">
        <w:rPr>
          <w:rFonts w:ascii="Times New Roman" w:hAnsi="Times New Roman" w:cs="Times New Roman"/>
          <w:kern w:val="1"/>
          <w:sz w:val="24"/>
          <w:szCs w:val="24"/>
          <w:lang w:eastAsia="zh-CN"/>
        </w:rPr>
        <w:t>使用</w:t>
      </w:r>
      <w:r w:rsidRPr="00276627">
        <w:rPr>
          <w:rFonts w:ascii="Times New Roman" w:hAnsi="Times New Roman" w:cs="Times New Roman"/>
          <w:kern w:val="1"/>
          <w:sz w:val="24"/>
          <w:szCs w:val="24"/>
          <w:lang w:eastAsia="zh-CN"/>
        </w:rPr>
        <w:t>Parafilm</w:t>
      </w:r>
      <w:r w:rsidRPr="00276627">
        <w:rPr>
          <w:rFonts w:ascii="Times New Roman" w:hAnsi="Times New Roman" w:cs="Times New Roman"/>
          <w:kern w:val="1"/>
          <w:sz w:val="24"/>
          <w:szCs w:val="24"/>
          <w:lang w:eastAsia="zh-CN"/>
        </w:rPr>
        <w:t>封口膜封口。</w:t>
      </w:r>
    </w:p>
    <w:p w14:paraId="1CF91FDF" w14:textId="39603668" w:rsidR="00607447" w:rsidRDefault="00607447" w:rsidP="00607447">
      <w:pPr>
        <w:wordWrap w:val="0"/>
        <w:adjustRightInd w:val="0"/>
        <w:snapToGrid w:val="0"/>
        <w:spacing w:line="360" w:lineRule="auto"/>
        <w:rPr>
          <w:ins w:id="30" w:author="Liu Yong-Xin" w:date="2020-10-13T23:19:00Z"/>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9. </w:t>
      </w:r>
      <w:r w:rsidR="00762F86">
        <w:rPr>
          <w:rFonts w:ascii="Times New Roman" w:hAnsi="Times New Roman" w:cs="Times New Roman" w:hint="eastAsia"/>
          <w:kern w:val="1"/>
          <w:sz w:val="24"/>
          <w:szCs w:val="24"/>
          <w:lang w:eastAsia="zh-CN"/>
        </w:rPr>
        <w:t>培养水稻种子。</w:t>
      </w:r>
      <w:r w:rsidRPr="00276627">
        <w:rPr>
          <w:rFonts w:ascii="Times New Roman" w:hAnsi="Times New Roman" w:cs="Times New Roman"/>
          <w:kern w:val="1"/>
          <w:sz w:val="24"/>
          <w:szCs w:val="24"/>
          <w:lang w:eastAsia="zh-CN"/>
        </w:rPr>
        <w:t>将培养皿竖直放置，于</w:t>
      </w:r>
      <w:r w:rsidRPr="00276627">
        <w:rPr>
          <w:rFonts w:ascii="Times New Roman" w:hAnsi="Times New Roman" w:cs="Times New Roman"/>
          <w:kern w:val="1"/>
          <w:sz w:val="24"/>
          <w:szCs w:val="24"/>
          <w:lang w:eastAsia="zh-CN"/>
        </w:rPr>
        <w:t>25 ℃</w:t>
      </w:r>
      <w:r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 xml:space="preserve">16 </w:t>
      </w:r>
      <w:ins w:id="31" w:author="Liu Yong-Xin" w:date="2020-10-13T23:27:00Z">
        <w:r w:rsidR="004B374F">
          <w:rPr>
            <w:rFonts w:ascii="Times New Roman" w:hAnsi="Times New Roman" w:cs="Times New Roman" w:hint="eastAsia"/>
            <w:kern w:val="1"/>
            <w:sz w:val="24"/>
            <w:szCs w:val="24"/>
            <w:lang w:eastAsia="zh-CN"/>
          </w:rPr>
          <w:t>小时</w:t>
        </w:r>
        <w:r w:rsidR="004B374F">
          <w:rPr>
            <w:rFonts w:ascii="Times New Roman" w:hAnsi="Times New Roman" w:cs="Times New Roman" w:hint="eastAsia"/>
            <w:kern w:val="1"/>
            <w:sz w:val="24"/>
            <w:szCs w:val="24"/>
            <w:lang w:eastAsia="zh-CN"/>
          </w:rPr>
          <w:t>(</w:t>
        </w:r>
      </w:ins>
      <w:r w:rsidRPr="00276627">
        <w:rPr>
          <w:rFonts w:ascii="Times New Roman" w:hAnsi="Times New Roman" w:cs="Times New Roman"/>
          <w:kern w:val="1"/>
          <w:sz w:val="24"/>
          <w:szCs w:val="24"/>
          <w:lang w:eastAsia="zh-CN"/>
        </w:rPr>
        <w:t>h</w:t>
      </w:r>
      <w:ins w:id="32" w:author="Liu Yong-Xin" w:date="2020-10-13T23:27:00Z">
        <w:r w:rsidR="004B374F">
          <w:rPr>
            <w:rFonts w:ascii="Times New Roman" w:hAnsi="Times New Roman" w:cs="Times New Roman"/>
            <w:kern w:val="1"/>
            <w:sz w:val="24"/>
            <w:szCs w:val="24"/>
            <w:lang w:eastAsia="zh-CN"/>
          </w:rPr>
          <w:t>)</w:t>
        </w:r>
      </w:ins>
      <w:r w:rsidRPr="00276627">
        <w:rPr>
          <w:rFonts w:ascii="Times New Roman" w:hAnsi="Times New Roman" w:cs="Times New Roman"/>
          <w:kern w:val="1"/>
          <w:sz w:val="24"/>
          <w:szCs w:val="24"/>
          <w:lang w:eastAsia="zh-CN"/>
        </w:rPr>
        <w:t>光照，</w:t>
      </w:r>
      <w:r w:rsidRPr="00276627">
        <w:rPr>
          <w:rFonts w:ascii="Times New Roman" w:hAnsi="Times New Roman" w:cs="Times New Roman"/>
          <w:kern w:val="1"/>
          <w:sz w:val="24"/>
          <w:szCs w:val="24"/>
          <w:lang w:eastAsia="zh-CN"/>
        </w:rPr>
        <w:t>21%</w:t>
      </w:r>
      <w:r w:rsidRPr="00276627">
        <w:rPr>
          <w:rFonts w:ascii="Times New Roman" w:hAnsi="Times New Roman" w:cs="Times New Roman"/>
          <w:kern w:val="1"/>
          <w:sz w:val="24"/>
          <w:szCs w:val="24"/>
          <w:lang w:eastAsia="zh-CN"/>
        </w:rPr>
        <w:t>湿度的培养间内培养</w:t>
      </w:r>
      <w:r w:rsidRPr="00276627">
        <w:rPr>
          <w:rFonts w:ascii="Times New Roman" w:hAnsi="Times New Roman" w:cs="Times New Roman"/>
          <w:kern w:val="1"/>
          <w:sz w:val="24"/>
          <w:szCs w:val="24"/>
          <w:lang w:eastAsia="zh-CN"/>
        </w:rPr>
        <w:t>5-7</w:t>
      </w:r>
      <w:r w:rsidRPr="00276627">
        <w:rPr>
          <w:rFonts w:ascii="Times New Roman" w:hAnsi="Times New Roman" w:cs="Times New Roman"/>
          <w:kern w:val="1"/>
          <w:sz w:val="24"/>
          <w:szCs w:val="24"/>
          <w:lang w:eastAsia="zh-CN"/>
        </w:rPr>
        <w:t>天</w:t>
      </w:r>
      <w:r w:rsidR="00115833">
        <w:rPr>
          <w:rFonts w:ascii="Times New Roman" w:hAnsi="Times New Roman" w:cs="Times New Roman" w:hint="eastAsia"/>
          <w:kern w:val="1"/>
          <w:sz w:val="24"/>
          <w:szCs w:val="24"/>
          <w:lang w:eastAsia="zh-CN"/>
        </w:rPr>
        <w:t>。</w:t>
      </w:r>
    </w:p>
    <w:p w14:paraId="02D9CFFF" w14:textId="77777777" w:rsidR="00AC1D2E" w:rsidRPr="00276627" w:rsidRDefault="00AC1D2E" w:rsidP="00607447">
      <w:pPr>
        <w:wordWrap w:val="0"/>
        <w:adjustRightInd w:val="0"/>
        <w:snapToGrid w:val="0"/>
        <w:spacing w:line="360" w:lineRule="auto"/>
        <w:rPr>
          <w:rFonts w:ascii="Times New Roman" w:hAnsi="Times New Roman" w:cs="Times New Roman" w:hint="eastAsia"/>
          <w:kern w:val="1"/>
          <w:sz w:val="24"/>
          <w:szCs w:val="24"/>
          <w:lang w:eastAsia="zh-CN"/>
        </w:rPr>
      </w:pPr>
    </w:p>
    <w:p w14:paraId="14EA74DF" w14:textId="77777777" w:rsidR="00607447" w:rsidRPr="00276627" w:rsidRDefault="00607447" w:rsidP="00607447">
      <w:pPr>
        <w:wordWrap w:val="0"/>
        <w:adjustRightInd w:val="0"/>
        <w:snapToGrid w:val="0"/>
        <w:spacing w:line="360" w:lineRule="auto"/>
        <w:rPr>
          <w:rFonts w:ascii="Times New Roman" w:hAnsi="Times New Roman" w:cs="Times New Roman"/>
          <w:b/>
          <w:kern w:val="1"/>
          <w:sz w:val="24"/>
          <w:szCs w:val="24"/>
          <w:lang w:eastAsia="zh-CN"/>
        </w:rPr>
      </w:pPr>
      <w:r w:rsidRPr="00276627">
        <w:rPr>
          <w:rFonts w:ascii="Times New Roman" w:hAnsi="Times New Roman" w:cs="Times New Roman"/>
          <w:b/>
          <w:kern w:val="1"/>
          <w:sz w:val="24"/>
          <w:szCs w:val="24"/>
          <w:lang w:eastAsia="zh-CN"/>
        </w:rPr>
        <w:t>三、微生物的活化及富集</w:t>
      </w:r>
    </w:p>
    <w:p w14:paraId="019254D9" w14:textId="77777777" w:rsidR="00607447" w:rsidRPr="00276627" w:rsidRDefault="00607447" w:rsidP="00607447">
      <w:pPr>
        <w:wordWrap w:val="0"/>
        <w:adjustRightInd w:val="0"/>
        <w:snapToGrid w:val="0"/>
        <w:spacing w:line="360" w:lineRule="auto"/>
        <w:rPr>
          <w:rFonts w:ascii="Times New Roman" w:hAnsi="Times New Roman" w:cs="Times New Roman"/>
          <w:i/>
          <w:kern w:val="1"/>
          <w:sz w:val="24"/>
          <w:szCs w:val="24"/>
          <w:lang w:eastAsia="zh-CN"/>
        </w:rPr>
      </w:pPr>
      <w:r w:rsidRPr="00276627">
        <w:rPr>
          <w:rFonts w:ascii="Times New Roman" w:hAnsi="Times New Roman" w:cs="Times New Roman"/>
          <w:i/>
          <w:kern w:val="1"/>
          <w:sz w:val="24"/>
          <w:szCs w:val="24"/>
          <w:lang w:eastAsia="zh-CN"/>
        </w:rPr>
        <w:t>注：以下实验需在超净台内完成。</w:t>
      </w:r>
    </w:p>
    <w:p w14:paraId="65CDC765" w14:textId="189C55E5" w:rsidR="00607447" w:rsidRPr="00276627" w:rsidRDefault="00607447" w:rsidP="0060744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10. </w:t>
      </w:r>
      <w:r w:rsidR="00762F86">
        <w:rPr>
          <w:rFonts w:ascii="Times New Roman" w:hAnsi="Times New Roman" w:cs="Times New Roman" w:hint="eastAsia"/>
          <w:kern w:val="1"/>
          <w:sz w:val="24"/>
          <w:szCs w:val="24"/>
          <w:lang w:eastAsia="zh-CN"/>
        </w:rPr>
        <w:t>使用固体培养基活化菌保。</w:t>
      </w:r>
      <w:r w:rsidRPr="00276627">
        <w:rPr>
          <w:rFonts w:ascii="Times New Roman" w:hAnsi="Times New Roman" w:cs="Times New Roman"/>
          <w:kern w:val="1"/>
          <w:sz w:val="24"/>
          <w:szCs w:val="24"/>
          <w:lang w:eastAsia="zh-CN"/>
        </w:rPr>
        <w:t>使用无菌枪头从冻存</w:t>
      </w:r>
      <w:proofErr w:type="gramStart"/>
      <w:r w:rsidRPr="00276627">
        <w:rPr>
          <w:rFonts w:ascii="Times New Roman" w:hAnsi="Times New Roman" w:cs="Times New Roman"/>
          <w:kern w:val="1"/>
          <w:sz w:val="24"/>
          <w:szCs w:val="24"/>
          <w:lang w:eastAsia="zh-CN"/>
        </w:rPr>
        <w:t>的菌保表面</w:t>
      </w:r>
      <w:proofErr w:type="gramEnd"/>
      <w:r w:rsidRPr="00276627">
        <w:rPr>
          <w:rFonts w:ascii="Times New Roman" w:hAnsi="Times New Roman" w:cs="Times New Roman"/>
          <w:kern w:val="1"/>
          <w:sz w:val="24"/>
          <w:szCs w:val="24"/>
          <w:lang w:eastAsia="zh-CN"/>
        </w:rPr>
        <w:t>挑取部分培养物，转移至</w:t>
      </w:r>
      <w:r w:rsidRPr="00276627">
        <w:rPr>
          <w:rFonts w:ascii="Times New Roman" w:hAnsi="Times New Roman" w:cs="Times New Roman"/>
          <w:kern w:val="1"/>
          <w:sz w:val="24"/>
          <w:szCs w:val="24"/>
          <w:lang w:eastAsia="zh-CN"/>
        </w:rPr>
        <w:t>1/2 TSB</w:t>
      </w:r>
      <w:r w:rsidRPr="00276627">
        <w:rPr>
          <w:rFonts w:ascii="Times New Roman" w:hAnsi="Times New Roman" w:cs="Times New Roman"/>
          <w:kern w:val="1"/>
          <w:sz w:val="24"/>
          <w:szCs w:val="24"/>
          <w:lang w:eastAsia="zh-CN"/>
        </w:rPr>
        <w:t>固体培养基上，使用连续划线法涂布。室温下培养</w:t>
      </w:r>
      <w:r w:rsidRPr="00276627">
        <w:rPr>
          <w:rFonts w:ascii="Times New Roman" w:hAnsi="Times New Roman" w:cs="Times New Roman"/>
          <w:kern w:val="1"/>
          <w:sz w:val="24"/>
          <w:szCs w:val="24"/>
          <w:lang w:eastAsia="zh-CN"/>
        </w:rPr>
        <w:t>3-5</w:t>
      </w:r>
      <w:r w:rsidRPr="00276627">
        <w:rPr>
          <w:rFonts w:ascii="Times New Roman" w:hAnsi="Times New Roman" w:cs="Times New Roman"/>
          <w:kern w:val="1"/>
          <w:sz w:val="24"/>
          <w:szCs w:val="24"/>
          <w:lang w:eastAsia="zh-CN"/>
        </w:rPr>
        <w:t>天。</w:t>
      </w:r>
    </w:p>
    <w:p w14:paraId="7309FD2E" w14:textId="239AF43B" w:rsidR="00607447" w:rsidRPr="00276627" w:rsidRDefault="00607447" w:rsidP="0060744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11. </w:t>
      </w:r>
      <w:r w:rsidR="00762F86">
        <w:rPr>
          <w:rFonts w:ascii="Times New Roman" w:hAnsi="Times New Roman" w:cs="Times New Roman" w:hint="eastAsia"/>
          <w:kern w:val="1"/>
          <w:sz w:val="24"/>
          <w:szCs w:val="24"/>
          <w:lang w:eastAsia="zh-CN"/>
        </w:rPr>
        <w:t>使用液体培养基扩繁细菌。</w:t>
      </w:r>
      <w:r w:rsidRPr="00276627">
        <w:rPr>
          <w:rFonts w:ascii="Times New Roman" w:hAnsi="Times New Roman" w:cs="Times New Roman"/>
          <w:kern w:val="1"/>
          <w:sz w:val="24"/>
          <w:szCs w:val="24"/>
          <w:lang w:eastAsia="zh-CN"/>
        </w:rPr>
        <w:t>使用无菌枪头从</w:t>
      </w:r>
      <w:r w:rsidRPr="00276627">
        <w:rPr>
          <w:rFonts w:ascii="Times New Roman" w:hAnsi="Times New Roman" w:cs="Times New Roman"/>
          <w:kern w:val="1"/>
          <w:sz w:val="24"/>
          <w:szCs w:val="24"/>
          <w:lang w:eastAsia="zh-CN"/>
        </w:rPr>
        <w:t>1/2 TSB</w:t>
      </w:r>
      <w:r w:rsidRPr="00276627">
        <w:rPr>
          <w:rFonts w:ascii="Times New Roman" w:hAnsi="Times New Roman" w:cs="Times New Roman"/>
          <w:kern w:val="1"/>
          <w:sz w:val="24"/>
          <w:szCs w:val="24"/>
          <w:lang w:eastAsia="zh-CN"/>
        </w:rPr>
        <w:t>固体培养板上挑取单菌落，转移至无菌</w:t>
      </w:r>
      <w:r w:rsidRPr="00276627">
        <w:rPr>
          <w:rFonts w:ascii="Times New Roman" w:hAnsi="Times New Roman" w:cs="Times New Roman"/>
          <w:kern w:val="1"/>
          <w:sz w:val="24"/>
          <w:szCs w:val="24"/>
          <w:lang w:eastAsia="zh-CN"/>
        </w:rPr>
        <w:t>1/2 TSB</w:t>
      </w:r>
      <w:r w:rsidRPr="00276627">
        <w:rPr>
          <w:rFonts w:ascii="Times New Roman" w:hAnsi="Times New Roman" w:cs="Times New Roman"/>
          <w:kern w:val="1"/>
          <w:sz w:val="24"/>
          <w:szCs w:val="24"/>
          <w:lang w:eastAsia="zh-CN"/>
        </w:rPr>
        <w:t>液体培养基内。</w:t>
      </w:r>
      <w:r w:rsidR="008B3270" w:rsidRPr="00276627">
        <w:rPr>
          <w:rFonts w:ascii="Times New Roman" w:hAnsi="Times New Roman" w:cs="Times New Roman"/>
          <w:kern w:val="1"/>
          <w:sz w:val="24"/>
          <w:szCs w:val="24"/>
          <w:lang w:eastAsia="zh-CN"/>
        </w:rPr>
        <w:t>将培养基置于恒温摇床内，在</w:t>
      </w:r>
      <w:r w:rsidR="008B3270" w:rsidRPr="00276627">
        <w:rPr>
          <w:rFonts w:ascii="Times New Roman" w:hAnsi="Times New Roman" w:cs="Times New Roman"/>
          <w:kern w:val="1"/>
          <w:sz w:val="24"/>
          <w:szCs w:val="24"/>
          <w:lang w:eastAsia="zh-CN"/>
        </w:rPr>
        <w:t>28℃ 200 rpm</w:t>
      </w:r>
      <w:r w:rsidR="008B3270" w:rsidRPr="00276627">
        <w:rPr>
          <w:rFonts w:ascii="Times New Roman" w:hAnsi="Times New Roman" w:cs="Times New Roman"/>
          <w:kern w:val="1"/>
          <w:sz w:val="24"/>
          <w:szCs w:val="24"/>
          <w:lang w:eastAsia="zh-CN"/>
        </w:rPr>
        <w:t>条件下培养</w:t>
      </w:r>
      <w:r w:rsidR="008B3270" w:rsidRPr="00276627">
        <w:rPr>
          <w:rFonts w:ascii="Times New Roman" w:hAnsi="Times New Roman" w:cs="Times New Roman"/>
          <w:kern w:val="1"/>
          <w:sz w:val="24"/>
          <w:szCs w:val="24"/>
          <w:lang w:eastAsia="zh-CN"/>
        </w:rPr>
        <w:t>3-5</w:t>
      </w:r>
      <w:r w:rsidR="008B3270" w:rsidRPr="00276627">
        <w:rPr>
          <w:rFonts w:ascii="Times New Roman" w:hAnsi="Times New Roman" w:cs="Times New Roman"/>
          <w:kern w:val="1"/>
          <w:sz w:val="24"/>
          <w:szCs w:val="24"/>
          <w:lang w:eastAsia="zh-CN"/>
        </w:rPr>
        <w:t>天，直至菌液浑浊。</w:t>
      </w:r>
    </w:p>
    <w:p w14:paraId="5A80A026" w14:textId="2CBA218A" w:rsidR="00607447" w:rsidRPr="00276627" w:rsidRDefault="008B3270" w:rsidP="00607447">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1</w:t>
      </w:r>
      <w:r>
        <w:rPr>
          <w:rFonts w:ascii="Times New Roman" w:hAnsi="Times New Roman" w:cs="Times New Roman" w:hint="eastAsia"/>
          <w:kern w:val="1"/>
          <w:sz w:val="24"/>
          <w:szCs w:val="24"/>
          <w:lang w:eastAsia="zh-CN"/>
        </w:rPr>
        <w:t>2</w:t>
      </w:r>
      <w:r w:rsidR="00607447" w:rsidRPr="00276627">
        <w:rPr>
          <w:rFonts w:ascii="Times New Roman" w:hAnsi="Times New Roman" w:cs="Times New Roman"/>
          <w:kern w:val="1"/>
          <w:sz w:val="24"/>
          <w:szCs w:val="24"/>
          <w:lang w:eastAsia="zh-CN"/>
        </w:rPr>
        <w:t xml:space="preserve">. </w:t>
      </w:r>
      <w:r w:rsidR="00762F86">
        <w:rPr>
          <w:rFonts w:ascii="Times New Roman" w:hAnsi="Times New Roman" w:cs="Times New Roman" w:hint="eastAsia"/>
          <w:kern w:val="1"/>
          <w:sz w:val="24"/>
          <w:szCs w:val="24"/>
          <w:lang w:eastAsia="zh-CN"/>
        </w:rPr>
        <w:t>为防止在体系内引入培养基导致细菌的过量生长，需去除菌液中的残留培养基。</w:t>
      </w:r>
      <w:r w:rsidR="00607447" w:rsidRPr="00276627">
        <w:rPr>
          <w:rFonts w:ascii="Times New Roman" w:hAnsi="Times New Roman" w:cs="Times New Roman"/>
          <w:kern w:val="1"/>
          <w:sz w:val="24"/>
          <w:szCs w:val="24"/>
          <w:lang w:eastAsia="zh-CN"/>
        </w:rPr>
        <w:t>将浑浊菌液于</w:t>
      </w:r>
      <w:r w:rsidR="00607447" w:rsidRPr="00276627">
        <w:rPr>
          <w:rFonts w:ascii="Times New Roman" w:hAnsi="Times New Roman" w:cs="Times New Roman"/>
          <w:kern w:val="1"/>
          <w:sz w:val="24"/>
          <w:szCs w:val="24"/>
          <w:lang w:eastAsia="zh-CN"/>
        </w:rPr>
        <w:t>3800 rpm</w:t>
      </w:r>
      <w:r w:rsidR="00607447" w:rsidRPr="00276627">
        <w:rPr>
          <w:rFonts w:ascii="Times New Roman" w:hAnsi="Times New Roman" w:cs="Times New Roman"/>
          <w:kern w:val="1"/>
          <w:sz w:val="24"/>
          <w:szCs w:val="24"/>
          <w:lang w:eastAsia="zh-CN"/>
        </w:rPr>
        <w:t>（</w:t>
      </w:r>
      <w:r w:rsidR="00607447" w:rsidRPr="00276627">
        <w:rPr>
          <w:rFonts w:ascii="Times New Roman" w:hAnsi="Times New Roman" w:cs="Times New Roman"/>
          <w:kern w:val="1"/>
          <w:sz w:val="24"/>
          <w:szCs w:val="24"/>
          <w:lang w:eastAsia="zh-CN"/>
        </w:rPr>
        <w:t xml:space="preserve">2906 </w:t>
      </w:r>
      <w:proofErr w:type="spellStart"/>
      <w:r w:rsidR="00607447" w:rsidRPr="00276627">
        <w:rPr>
          <w:rFonts w:ascii="Times New Roman" w:hAnsi="Times New Roman" w:cs="Times New Roman"/>
          <w:kern w:val="1"/>
          <w:sz w:val="24"/>
          <w:szCs w:val="24"/>
          <w:lang w:eastAsia="zh-CN"/>
        </w:rPr>
        <w:t>rcf</w:t>
      </w:r>
      <w:proofErr w:type="spellEnd"/>
      <w:r w:rsidR="00607447" w:rsidRPr="00276627">
        <w:rPr>
          <w:rFonts w:ascii="Times New Roman" w:hAnsi="Times New Roman" w:cs="Times New Roman"/>
          <w:kern w:val="1"/>
          <w:sz w:val="24"/>
          <w:szCs w:val="24"/>
          <w:lang w:eastAsia="zh-CN"/>
        </w:rPr>
        <w:t>）转速下离心</w:t>
      </w:r>
      <w:r w:rsidR="00607447" w:rsidRPr="00276627">
        <w:rPr>
          <w:rFonts w:ascii="Times New Roman" w:hAnsi="Times New Roman" w:cs="Times New Roman"/>
          <w:kern w:val="1"/>
          <w:sz w:val="24"/>
          <w:szCs w:val="24"/>
          <w:lang w:eastAsia="zh-CN"/>
        </w:rPr>
        <w:t>10 min</w:t>
      </w:r>
      <w:r w:rsidR="00607447" w:rsidRPr="00276627">
        <w:rPr>
          <w:rFonts w:ascii="Times New Roman" w:hAnsi="Times New Roman" w:cs="Times New Roman"/>
          <w:kern w:val="1"/>
          <w:sz w:val="24"/>
          <w:szCs w:val="24"/>
          <w:lang w:eastAsia="zh-CN"/>
        </w:rPr>
        <w:t>。弃去上清。加入</w:t>
      </w:r>
      <w:r w:rsidR="00607447" w:rsidRPr="00276627">
        <w:rPr>
          <w:rFonts w:ascii="Times New Roman" w:hAnsi="Times New Roman" w:cs="Times New Roman"/>
          <w:kern w:val="1"/>
          <w:sz w:val="24"/>
          <w:szCs w:val="24"/>
          <w:lang w:eastAsia="zh-CN"/>
        </w:rPr>
        <w:t>30 mL</w:t>
      </w:r>
      <w:r w:rsidR="00607447" w:rsidRPr="00276627">
        <w:rPr>
          <w:rFonts w:ascii="Times New Roman" w:hAnsi="Times New Roman" w:cs="Times New Roman"/>
          <w:kern w:val="1"/>
          <w:sz w:val="24"/>
          <w:szCs w:val="24"/>
          <w:lang w:eastAsia="zh-CN"/>
        </w:rPr>
        <w:t>无菌去离子水，重悬菌体后于</w:t>
      </w:r>
      <w:r w:rsidR="00607447" w:rsidRPr="00276627">
        <w:rPr>
          <w:rFonts w:ascii="Times New Roman" w:hAnsi="Times New Roman" w:cs="Times New Roman"/>
          <w:kern w:val="1"/>
          <w:sz w:val="24"/>
          <w:szCs w:val="24"/>
          <w:lang w:eastAsia="zh-CN"/>
        </w:rPr>
        <w:t>3800 rpm</w:t>
      </w:r>
      <w:r w:rsidR="00607447" w:rsidRPr="00276627">
        <w:rPr>
          <w:rFonts w:ascii="Times New Roman" w:hAnsi="Times New Roman" w:cs="Times New Roman"/>
          <w:kern w:val="1"/>
          <w:sz w:val="24"/>
          <w:szCs w:val="24"/>
          <w:lang w:eastAsia="zh-CN"/>
        </w:rPr>
        <w:t>（</w:t>
      </w:r>
      <w:r w:rsidR="00607447" w:rsidRPr="00276627">
        <w:rPr>
          <w:rFonts w:ascii="Times New Roman" w:hAnsi="Times New Roman" w:cs="Times New Roman"/>
          <w:kern w:val="1"/>
          <w:sz w:val="24"/>
          <w:szCs w:val="24"/>
          <w:lang w:eastAsia="zh-CN"/>
        </w:rPr>
        <w:t xml:space="preserve">2906 </w:t>
      </w:r>
      <w:proofErr w:type="spellStart"/>
      <w:r w:rsidR="00607447" w:rsidRPr="00276627">
        <w:rPr>
          <w:rFonts w:ascii="Times New Roman" w:hAnsi="Times New Roman" w:cs="Times New Roman"/>
          <w:kern w:val="1"/>
          <w:sz w:val="24"/>
          <w:szCs w:val="24"/>
          <w:lang w:eastAsia="zh-CN"/>
        </w:rPr>
        <w:t>rcf</w:t>
      </w:r>
      <w:proofErr w:type="spellEnd"/>
      <w:r w:rsidR="00607447" w:rsidRPr="00276627">
        <w:rPr>
          <w:rFonts w:ascii="Times New Roman" w:hAnsi="Times New Roman" w:cs="Times New Roman"/>
          <w:kern w:val="1"/>
          <w:sz w:val="24"/>
          <w:szCs w:val="24"/>
          <w:lang w:eastAsia="zh-CN"/>
        </w:rPr>
        <w:t>）转速下离心</w:t>
      </w:r>
      <w:r w:rsidR="00607447" w:rsidRPr="00276627">
        <w:rPr>
          <w:rFonts w:ascii="Times New Roman" w:hAnsi="Times New Roman" w:cs="Times New Roman"/>
          <w:kern w:val="1"/>
          <w:sz w:val="24"/>
          <w:szCs w:val="24"/>
          <w:lang w:eastAsia="zh-CN"/>
        </w:rPr>
        <w:t>10 min</w:t>
      </w:r>
      <w:r w:rsidR="00607447" w:rsidRPr="00276627">
        <w:rPr>
          <w:rFonts w:ascii="Times New Roman" w:hAnsi="Times New Roman" w:cs="Times New Roman"/>
          <w:kern w:val="1"/>
          <w:sz w:val="24"/>
          <w:szCs w:val="24"/>
          <w:lang w:eastAsia="zh-CN"/>
        </w:rPr>
        <w:t>，弃去上清。</w:t>
      </w:r>
      <w:r w:rsidR="00762F86">
        <w:rPr>
          <w:rFonts w:ascii="Times New Roman" w:hAnsi="Times New Roman" w:cs="Times New Roman" w:hint="eastAsia"/>
          <w:kern w:val="1"/>
          <w:sz w:val="24"/>
          <w:szCs w:val="24"/>
          <w:lang w:eastAsia="zh-CN"/>
        </w:rPr>
        <w:t>使用无菌去离子水清洗</w:t>
      </w:r>
      <w:r w:rsidR="00607447" w:rsidRPr="00276627">
        <w:rPr>
          <w:rFonts w:ascii="Times New Roman" w:hAnsi="Times New Roman" w:cs="Times New Roman"/>
          <w:kern w:val="1"/>
          <w:sz w:val="24"/>
          <w:szCs w:val="24"/>
          <w:lang w:eastAsia="zh-CN"/>
        </w:rPr>
        <w:t>2</w:t>
      </w:r>
      <w:r w:rsidR="00607447" w:rsidRPr="00276627">
        <w:rPr>
          <w:rFonts w:ascii="Times New Roman" w:hAnsi="Times New Roman" w:cs="Times New Roman"/>
          <w:kern w:val="1"/>
          <w:sz w:val="24"/>
          <w:szCs w:val="24"/>
          <w:lang w:eastAsia="zh-CN"/>
        </w:rPr>
        <w:t>次。</w:t>
      </w:r>
    </w:p>
    <w:p w14:paraId="1B5BD42B" w14:textId="484DFC37" w:rsidR="00607447" w:rsidRDefault="008B3270" w:rsidP="00607447">
      <w:pPr>
        <w:wordWrap w:val="0"/>
        <w:adjustRightInd w:val="0"/>
        <w:snapToGrid w:val="0"/>
        <w:spacing w:line="360" w:lineRule="auto"/>
        <w:rPr>
          <w:ins w:id="33" w:author="Liu Yong-Xin" w:date="2020-10-13T23:32:00Z"/>
          <w:rFonts w:ascii="Times New Roman" w:hAnsi="Times New Roman" w:cs="Times New Roman"/>
          <w:kern w:val="1"/>
          <w:sz w:val="24"/>
          <w:szCs w:val="24"/>
          <w:lang w:eastAsia="zh-CN"/>
        </w:rPr>
      </w:pPr>
      <w:r>
        <w:rPr>
          <w:rFonts w:ascii="Times New Roman" w:hAnsi="Times New Roman" w:cs="Times New Roman"/>
          <w:kern w:val="1"/>
          <w:sz w:val="24"/>
          <w:szCs w:val="24"/>
          <w:lang w:eastAsia="zh-CN"/>
        </w:rPr>
        <w:lastRenderedPageBreak/>
        <w:t>1</w:t>
      </w:r>
      <w:r w:rsidR="00762F86">
        <w:rPr>
          <w:rFonts w:ascii="Times New Roman" w:hAnsi="Times New Roman" w:cs="Times New Roman" w:hint="eastAsia"/>
          <w:kern w:val="1"/>
          <w:sz w:val="24"/>
          <w:szCs w:val="24"/>
          <w:lang w:eastAsia="zh-CN"/>
        </w:rPr>
        <w:t>3</w:t>
      </w:r>
      <w:r w:rsidR="00607447" w:rsidRPr="00276627">
        <w:rPr>
          <w:rFonts w:ascii="Times New Roman" w:hAnsi="Times New Roman" w:cs="Times New Roman"/>
          <w:kern w:val="1"/>
          <w:sz w:val="24"/>
          <w:szCs w:val="24"/>
          <w:lang w:eastAsia="zh-CN"/>
        </w:rPr>
        <w:t xml:space="preserve">. </w:t>
      </w:r>
      <w:r w:rsidR="00762F86">
        <w:rPr>
          <w:rFonts w:ascii="Times New Roman" w:hAnsi="Times New Roman" w:cs="Times New Roman" w:hint="eastAsia"/>
          <w:kern w:val="1"/>
          <w:sz w:val="24"/>
          <w:szCs w:val="24"/>
          <w:lang w:eastAsia="zh-CN"/>
        </w:rPr>
        <w:t>菌液稀释。根据细菌沉淀的量</w:t>
      </w:r>
      <w:r w:rsidR="000C4479" w:rsidRPr="00276627">
        <w:rPr>
          <w:rFonts w:ascii="Times New Roman" w:hAnsi="Times New Roman" w:cs="Times New Roman"/>
          <w:kern w:val="1"/>
          <w:sz w:val="24"/>
          <w:szCs w:val="24"/>
          <w:lang w:eastAsia="zh-CN"/>
        </w:rPr>
        <w:t>加入一定体积的无菌去离子水重悬菌液，使用分光光度计测量菌液</w:t>
      </w:r>
      <w:r w:rsidR="000C4479" w:rsidRPr="00276627">
        <w:rPr>
          <w:rFonts w:ascii="Times New Roman" w:hAnsi="Times New Roman" w:cs="Times New Roman"/>
          <w:kern w:val="1"/>
          <w:sz w:val="24"/>
          <w:szCs w:val="24"/>
          <w:lang w:eastAsia="zh-CN"/>
        </w:rPr>
        <w:t>OD600</w:t>
      </w:r>
      <w:r w:rsidR="000C4479" w:rsidRPr="00276627">
        <w:rPr>
          <w:rFonts w:ascii="Times New Roman" w:hAnsi="Times New Roman" w:cs="Times New Roman"/>
          <w:kern w:val="1"/>
          <w:sz w:val="24"/>
          <w:szCs w:val="24"/>
          <w:lang w:eastAsia="zh-CN"/>
        </w:rPr>
        <w:t>值，将菌液稀释到</w:t>
      </w:r>
      <w:r w:rsidR="000C4479" w:rsidRPr="00276627">
        <w:rPr>
          <w:rFonts w:ascii="Times New Roman" w:hAnsi="Times New Roman" w:cs="Times New Roman"/>
          <w:kern w:val="1"/>
          <w:sz w:val="24"/>
          <w:szCs w:val="24"/>
          <w:lang w:eastAsia="zh-CN"/>
        </w:rPr>
        <w:t>OD600</w:t>
      </w:r>
      <w:r w:rsidR="000C4479" w:rsidRPr="00276627">
        <w:rPr>
          <w:rFonts w:ascii="Times New Roman" w:hAnsi="Times New Roman" w:cs="Times New Roman"/>
          <w:kern w:val="1"/>
          <w:sz w:val="24"/>
          <w:szCs w:val="24"/>
          <w:lang w:eastAsia="zh-CN"/>
        </w:rPr>
        <w:t>值为</w:t>
      </w:r>
      <w:r w:rsidR="000C4479" w:rsidRPr="00276627">
        <w:rPr>
          <w:rFonts w:ascii="Times New Roman" w:hAnsi="Times New Roman" w:cs="Times New Roman"/>
          <w:kern w:val="1"/>
          <w:sz w:val="24"/>
          <w:szCs w:val="24"/>
          <w:lang w:eastAsia="zh-CN"/>
        </w:rPr>
        <w:t>0.5</w:t>
      </w:r>
      <w:r w:rsidR="000C4479" w:rsidRPr="00276627">
        <w:rPr>
          <w:rFonts w:ascii="Times New Roman" w:hAnsi="Times New Roman" w:cs="Times New Roman"/>
          <w:kern w:val="1"/>
          <w:sz w:val="24"/>
          <w:szCs w:val="24"/>
          <w:lang w:eastAsia="zh-CN"/>
        </w:rPr>
        <w:t>。</w:t>
      </w:r>
    </w:p>
    <w:p w14:paraId="72D1A624" w14:textId="77777777" w:rsidR="00DF1B52" w:rsidRPr="00276627" w:rsidRDefault="00DF1B52" w:rsidP="00607447">
      <w:pPr>
        <w:wordWrap w:val="0"/>
        <w:adjustRightInd w:val="0"/>
        <w:snapToGrid w:val="0"/>
        <w:spacing w:line="360" w:lineRule="auto"/>
        <w:rPr>
          <w:rFonts w:ascii="Times New Roman" w:hAnsi="Times New Roman" w:cs="Times New Roman" w:hint="eastAsia"/>
          <w:kern w:val="1"/>
          <w:sz w:val="24"/>
          <w:szCs w:val="24"/>
          <w:lang w:eastAsia="zh-CN"/>
        </w:rPr>
      </w:pPr>
    </w:p>
    <w:p w14:paraId="2CE74665" w14:textId="77777777" w:rsidR="00607447" w:rsidRPr="00276627" w:rsidRDefault="00607447" w:rsidP="00607447">
      <w:pPr>
        <w:wordWrap w:val="0"/>
        <w:adjustRightInd w:val="0"/>
        <w:snapToGrid w:val="0"/>
        <w:spacing w:line="360" w:lineRule="auto"/>
        <w:rPr>
          <w:rFonts w:ascii="Times New Roman" w:hAnsi="Times New Roman" w:cs="Times New Roman"/>
          <w:b/>
          <w:kern w:val="1"/>
          <w:sz w:val="24"/>
          <w:szCs w:val="24"/>
          <w:lang w:eastAsia="zh-CN"/>
        </w:rPr>
      </w:pPr>
      <w:r w:rsidRPr="00276627">
        <w:rPr>
          <w:rFonts w:ascii="Times New Roman" w:hAnsi="Times New Roman" w:cs="Times New Roman"/>
          <w:b/>
          <w:kern w:val="1"/>
          <w:sz w:val="24"/>
          <w:szCs w:val="24"/>
          <w:lang w:eastAsia="zh-CN"/>
        </w:rPr>
        <w:t>四</w:t>
      </w:r>
      <w:r w:rsidRPr="00276627">
        <w:rPr>
          <w:rFonts w:ascii="Times New Roman" w:hAnsi="Times New Roman" w:cs="Times New Roman"/>
          <w:b/>
          <w:kern w:val="1"/>
          <w:sz w:val="24"/>
          <w:szCs w:val="24"/>
          <w:lang w:eastAsia="zh-CN"/>
        </w:rPr>
        <w:t xml:space="preserve">. </w:t>
      </w:r>
      <w:r w:rsidRPr="00276627">
        <w:rPr>
          <w:rFonts w:ascii="Times New Roman" w:hAnsi="Times New Roman" w:cs="Times New Roman"/>
          <w:b/>
          <w:kern w:val="1"/>
          <w:sz w:val="24"/>
          <w:szCs w:val="24"/>
          <w:lang w:eastAsia="zh-CN"/>
        </w:rPr>
        <w:t>添加微生物及无菌苗移植</w:t>
      </w:r>
    </w:p>
    <w:p w14:paraId="3F846330" w14:textId="77777777" w:rsidR="00607447" w:rsidRPr="00276627" w:rsidRDefault="00607447" w:rsidP="00607447">
      <w:pPr>
        <w:wordWrap w:val="0"/>
        <w:adjustRightInd w:val="0"/>
        <w:snapToGrid w:val="0"/>
        <w:spacing w:line="360" w:lineRule="auto"/>
        <w:rPr>
          <w:rFonts w:ascii="Times New Roman" w:hAnsi="Times New Roman" w:cs="Times New Roman"/>
          <w:i/>
          <w:kern w:val="1"/>
          <w:sz w:val="24"/>
          <w:szCs w:val="24"/>
          <w:lang w:eastAsia="zh-CN"/>
        </w:rPr>
      </w:pPr>
      <w:r w:rsidRPr="00276627">
        <w:rPr>
          <w:rFonts w:ascii="Times New Roman" w:hAnsi="Times New Roman" w:cs="Times New Roman"/>
          <w:i/>
          <w:kern w:val="1"/>
          <w:sz w:val="24"/>
          <w:szCs w:val="24"/>
          <w:lang w:eastAsia="zh-CN"/>
        </w:rPr>
        <w:t>注：以下实验需在超净台内完成。</w:t>
      </w:r>
    </w:p>
    <w:p w14:paraId="2584D00A" w14:textId="69CAD217" w:rsidR="009B5790" w:rsidRPr="00276627" w:rsidRDefault="008B3270" w:rsidP="00607447">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1</w:t>
      </w:r>
      <w:r w:rsidR="00762F86">
        <w:rPr>
          <w:rFonts w:ascii="Times New Roman" w:hAnsi="Times New Roman" w:cs="Times New Roman" w:hint="eastAsia"/>
          <w:kern w:val="1"/>
          <w:sz w:val="24"/>
          <w:szCs w:val="24"/>
          <w:lang w:eastAsia="zh-CN"/>
        </w:rPr>
        <w:t>4</w:t>
      </w:r>
      <w:r w:rsidR="00607447" w:rsidRPr="00276627">
        <w:rPr>
          <w:rFonts w:ascii="Times New Roman" w:hAnsi="Times New Roman" w:cs="Times New Roman"/>
          <w:kern w:val="1"/>
          <w:sz w:val="24"/>
          <w:szCs w:val="24"/>
          <w:lang w:eastAsia="zh-CN"/>
        </w:rPr>
        <w:t xml:space="preserve">. </w:t>
      </w:r>
      <w:r w:rsidR="00607447" w:rsidRPr="00276627">
        <w:rPr>
          <w:rFonts w:ascii="Times New Roman" w:hAnsi="Times New Roman" w:cs="Times New Roman"/>
          <w:kern w:val="1"/>
          <w:sz w:val="24"/>
          <w:szCs w:val="24"/>
          <w:lang w:eastAsia="zh-CN"/>
        </w:rPr>
        <w:t>选择植物培养的基质</w:t>
      </w:r>
      <w:r w:rsidR="009B5790" w:rsidRPr="00276627">
        <w:rPr>
          <w:rFonts w:ascii="Times New Roman" w:hAnsi="Times New Roman" w:cs="Times New Roman"/>
          <w:kern w:val="1"/>
          <w:sz w:val="24"/>
          <w:szCs w:val="24"/>
          <w:lang w:eastAsia="zh-CN"/>
        </w:rPr>
        <w:t>及</w:t>
      </w:r>
      <w:r w:rsidR="00C87A41" w:rsidRPr="00276627">
        <w:rPr>
          <w:rFonts w:ascii="Times New Roman" w:hAnsi="Times New Roman" w:cs="Times New Roman"/>
          <w:kern w:val="1"/>
          <w:sz w:val="24"/>
          <w:szCs w:val="24"/>
          <w:lang w:eastAsia="zh-CN"/>
        </w:rPr>
        <w:t>液体</w:t>
      </w:r>
      <w:r w:rsidR="009B5790" w:rsidRPr="00276627">
        <w:rPr>
          <w:rFonts w:ascii="Times New Roman" w:hAnsi="Times New Roman" w:cs="Times New Roman"/>
          <w:kern w:val="1"/>
          <w:sz w:val="24"/>
          <w:szCs w:val="24"/>
          <w:lang w:eastAsia="zh-CN"/>
        </w:rPr>
        <w:t>培养基</w:t>
      </w:r>
      <w:r w:rsidR="00607447" w:rsidRPr="00276627">
        <w:rPr>
          <w:rFonts w:ascii="Times New Roman" w:hAnsi="Times New Roman" w:cs="Times New Roman"/>
          <w:kern w:val="1"/>
          <w:sz w:val="24"/>
          <w:szCs w:val="24"/>
          <w:lang w:eastAsia="zh-CN"/>
        </w:rPr>
        <w:t>。</w:t>
      </w:r>
      <w:r w:rsidR="009B5790" w:rsidRPr="00276627">
        <w:rPr>
          <w:rFonts w:ascii="Times New Roman" w:hAnsi="Times New Roman" w:cs="Times New Roman"/>
          <w:kern w:val="1"/>
          <w:sz w:val="24"/>
          <w:szCs w:val="24"/>
          <w:lang w:eastAsia="zh-CN"/>
        </w:rPr>
        <w:t>根据实验需要，</w:t>
      </w:r>
      <w:r w:rsidR="00607447" w:rsidRPr="00276627">
        <w:rPr>
          <w:rFonts w:ascii="Times New Roman" w:hAnsi="Times New Roman" w:cs="Times New Roman"/>
          <w:kern w:val="1"/>
          <w:sz w:val="24"/>
          <w:szCs w:val="24"/>
          <w:lang w:eastAsia="zh-CN"/>
        </w:rPr>
        <w:t>种植植物的基质可</w:t>
      </w:r>
      <w:r w:rsidR="009B5790" w:rsidRPr="00276627">
        <w:rPr>
          <w:rFonts w:ascii="Times New Roman" w:hAnsi="Times New Roman" w:cs="Times New Roman"/>
          <w:kern w:val="1"/>
          <w:sz w:val="24"/>
          <w:szCs w:val="24"/>
          <w:lang w:eastAsia="zh-CN"/>
        </w:rPr>
        <w:t>选择凝胶状基质（如琼脂或植物凝胶等），或颗粒状基质（如煅烧粘土、石英砂等）；</w:t>
      </w:r>
      <w:r w:rsidR="00C87A41" w:rsidRPr="00276627">
        <w:rPr>
          <w:rFonts w:ascii="Times New Roman" w:hAnsi="Times New Roman" w:cs="Times New Roman"/>
          <w:kern w:val="1"/>
          <w:sz w:val="24"/>
          <w:szCs w:val="24"/>
          <w:lang w:eastAsia="zh-CN"/>
        </w:rPr>
        <w:t>液体</w:t>
      </w:r>
      <w:r w:rsidR="009B5790" w:rsidRPr="00276627">
        <w:rPr>
          <w:rFonts w:ascii="Times New Roman" w:hAnsi="Times New Roman" w:cs="Times New Roman"/>
          <w:kern w:val="1"/>
          <w:sz w:val="24"/>
          <w:szCs w:val="24"/>
          <w:lang w:eastAsia="zh-CN"/>
        </w:rPr>
        <w:t>培养基可以选择</w:t>
      </w:r>
      <w:r w:rsidR="009B5790" w:rsidRPr="00276627">
        <w:rPr>
          <w:rFonts w:ascii="Times New Roman" w:hAnsi="Times New Roman" w:cs="Times New Roman"/>
          <w:kern w:val="1"/>
          <w:sz w:val="24"/>
          <w:szCs w:val="24"/>
          <w:lang w:eastAsia="zh-CN"/>
        </w:rPr>
        <w:t>MS</w:t>
      </w:r>
      <w:r w:rsidR="009B5790" w:rsidRPr="00276627">
        <w:rPr>
          <w:rFonts w:ascii="Times New Roman" w:hAnsi="Times New Roman" w:cs="Times New Roman"/>
          <w:kern w:val="1"/>
          <w:sz w:val="24"/>
          <w:szCs w:val="24"/>
          <w:lang w:eastAsia="zh-CN"/>
        </w:rPr>
        <w:t>培养基或木村培养基等。所用</w:t>
      </w:r>
      <w:r w:rsidR="00C87A41" w:rsidRPr="00276627">
        <w:rPr>
          <w:rFonts w:ascii="Times New Roman" w:hAnsi="Times New Roman" w:cs="Times New Roman"/>
          <w:kern w:val="1"/>
          <w:sz w:val="24"/>
          <w:szCs w:val="24"/>
          <w:lang w:eastAsia="zh-CN"/>
        </w:rPr>
        <w:t>液体</w:t>
      </w:r>
      <w:r w:rsidR="009B5790" w:rsidRPr="00276627">
        <w:rPr>
          <w:rFonts w:ascii="Times New Roman" w:hAnsi="Times New Roman" w:cs="Times New Roman"/>
          <w:kern w:val="1"/>
          <w:sz w:val="24"/>
          <w:szCs w:val="24"/>
          <w:lang w:eastAsia="zh-CN"/>
        </w:rPr>
        <w:t>培养基</w:t>
      </w:r>
      <w:r w:rsidR="00C87A41" w:rsidRPr="00276627">
        <w:rPr>
          <w:rFonts w:ascii="Times New Roman" w:hAnsi="Times New Roman" w:cs="Times New Roman"/>
          <w:kern w:val="1"/>
          <w:sz w:val="24"/>
          <w:szCs w:val="24"/>
          <w:lang w:eastAsia="zh-CN"/>
        </w:rPr>
        <w:t>配置完成后应于高压</w:t>
      </w:r>
      <w:r w:rsidR="00C87A41" w:rsidRPr="00276627">
        <w:rPr>
          <w:rFonts w:ascii="Times New Roman" w:hAnsi="Times New Roman" w:cs="Times New Roman"/>
          <w:kern w:val="1"/>
          <w:sz w:val="24"/>
          <w:szCs w:val="24"/>
          <w:lang w:eastAsia="zh-CN"/>
        </w:rPr>
        <w:t>121℃</w:t>
      </w:r>
      <w:r w:rsidR="00C87A41" w:rsidRPr="00276627">
        <w:rPr>
          <w:rFonts w:ascii="Times New Roman" w:hAnsi="Times New Roman" w:cs="Times New Roman"/>
          <w:kern w:val="1"/>
          <w:sz w:val="24"/>
          <w:szCs w:val="24"/>
          <w:lang w:eastAsia="zh-CN"/>
        </w:rPr>
        <w:t>下灭菌</w:t>
      </w:r>
      <w:r w:rsidR="00C87A41" w:rsidRPr="00276627">
        <w:rPr>
          <w:rFonts w:ascii="Times New Roman" w:hAnsi="Times New Roman" w:cs="Times New Roman"/>
          <w:kern w:val="1"/>
          <w:sz w:val="24"/>
          <w:szCs w:val="24"/>
          <w:lang w:eastAsia="zh-CN"/>
        </w:rPr>
        <w:t>15 min</w:t>
      </w:r>
      <w:r w:rsidR="00C87A41" w:rsidRPr="00276627">
        <w:rPr>
          <w:rFonts w:ascii="Times New Roman" w:hAnsi="Times New Roman" w:cs="Times New Roman"/>
          <w:kern w:val="1"/>
          <w:sz w:val="24"/>
          <w:szCs w:val="24"/>
          <w:lang w:eastAsia="zh-CN"/>
        </w:rPr>
        <w:t>。若选择</w:t>
      </w:r>
      <w:r w:rsidR="009B5790" w:rsidRPr="00276627">
        <w:rPr>
          <w:rFonts w:ascii="Times New Roman" w:hAnsi="Times New Roman" w:cs="Times New Roman"/>
          <w:kern w:val="1"/>
          <w:sz w:val="24"/>
          <w:szCs w:val="24"/>
          <w:lang w:eastAsia="zh-CN"/>
        </w:rPr>
        <w:t>凝胶状基质可</w:t>
      </w:r>
      <w:r w:rsidR="00C87A41" w:rsidRPr="00276627">
        <w:rPr>
          <w:rFonts w:ascii="Times New Roman" w:hAnsi="Times New Roman" w:cs="Times New Roman"/>
          <w:kern w:val="1"/>
          <w:sz w:val="24"/>
          <w:szCs w:val="24"/>
          <w:lang w:eastAsia="zh-CN"/>
        </w:rPr>
        <w:t>以添加至液体培养基内共同灭菌；若选择颗粒状基质，应在间隔</w:t>
      </w:r>
      <w:r w:rsidR="00C87A41" w:rsidRPr="00276627">
        <w:rPr>
          <w:rFonts w:ascii="Times New Roman" w:hAnsi="Times New Roman" w:cs="Times New Roman"/>
          <w:kern w:val="1"/>
          <w:sz w:val="24"/>
          <w:szCs w:val="24"/>
          <w:lang w:eastAsia="zh-CN"/>
        </w:rPr>
        <w:t>24 h</w:t>
      </w:r>
      <w:r w:rsidR="00C87A41" w:rsidRPr="00276627">
        <w:rPr>
          <w:rFonts w:ascii="Times New Roman" w:hAnsi="Times New Roman" w:cs="Times New Roman"/>
          <w:kern w:val="1"/>
          <w:sz w:val="24"/>
          <w:szCs w:val="24"/>
          <w:lang w:eastAsia="zh-CN"/>
        </w:rPr>
        <w:t>的高压</w:t>
      </w:r>
      <w:r w:rsidR="00C87A41" w:rsidRPr="00276627">
        <w:rPr>
          <w:rFonts w:ascii="Times New Roman" w:hAnsi="Times New Roman" w:cs="Times New Roman"/>
          <w:kern w:val="1"/>
          <w:sz w:val="24"/>
          <w:szCs w:val="24"/>
          <w:lang w:eastAsia="zh-CN"/>
        </w:rPr>
        <w:t>121</w:t>
      </w:r>
      <w:r w:rsidR="002101B0" w:rsidRPr="00276627">
        <w:rPr>
          <w:rFonts w:ascii="Times New Roman" w:hAnsi="Times New Roman" w:cs="Times New Roman"/>
          <w:kern w:val="1"/>
          <w:sz w:val="24"/>
          <w:szCs w:val="24"/>
          <w:lang w:eastAsia="zh-CN"/>
        </w:rPr>
        <w:t xml:space="preserve">℃ </w:t>
      </w:r>
      <w:r w:rsidR="00C87A41" w:rsidRPr="00276627">
        <w:rPr>
          <w:rFonts w:ascii="Times New Roman" w:hAnsi="Times New Roman" w:cs="Times New Roman"/>
          <w:kern w:val="1"/>
          <w:sz w:val="24"/>
          <w:szCs w:val="24"/>
          <w:lang w:eastAsia="zh-CN"/>
        </w:rPr>
        <w:t>15 min</w:t>
      </w:r>
      <w:r w:rsidR="00C87A41" w:rsidRPr="00276627">
        <w:rPr>
          <w:rFonts w:ascii="Times New Roman" w:hAnsi="Times New Roman" w:cs="Times New Roman"/>
          <w:kern w:val="1"/>
          <w:sz w:val="24"/>
          <w:szCs w:val="24"/>
          <w:lang w:eastAsia="zh-CN"/>
        </w:rPr>
        <w:t>的灭菌条件下处理</w:t>
      </w:r>
      <w:r w:rsidR="00C87A41" w:rsidRPr="00276627">
        <w:rPr>
          <w:rFonts w:ascii="Times New Roman" w:hAnsi="Times New Roman" w:cs="Times New Roman"/>
          <w:kern w:val="1"/>
          <w:sz w:val="24"/>
          <w:szCs w:val="24"/>
          <w:lang w:eastAsia="zh-CN"/>
        </w:rPr>
        <w:t>3</w:t>
      </w:r>
      <w:r w:rsidR="00C87A41" w:rsidRPr="00276627">
        <w:rPr>
          <w:rFonts w:ascii="Times New Roman" w:hAnsi="Times New Roman" w:cs="Times New Roman"/>
          <w:kern w:val="1"/>
          <w:sz w:val="24"/>
          <w:szCs w:val="24"/>
          <w:lang w:eastAsia="zh-CN"/>
        </w:rPr>
        <w:t>次后烘干使用。</w:t>
      </w:r>
    </w:p>
    <w:p w14:paraId="55816D19" w14:textId="15CEC4A3" w:rsidR="00C87A41" w:rsidRPr="00276627" w:rsidRDefault="008B3270" w:rsidP="00607447">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1</w:t>
      </w:r>
      <w:r w:rsidR="00762F86">
        <w:rPr>
          <w:rFonts w:ascii="Times New Roman" w:hAnsi="Times New Roman" w:cs="Times New Roman" w:hint="eastAsia"/>
          <w:kern w:val="1"/>
          <w:sz w:val="24"/>
          <w:szCs w:val="24"/>
          <w:lang w:eastAsia="zh-CN"/>
        </w:rPr>
        <w:t>5</w:t>
      </w:r>
      <w:r w:rsidR="00607447" w:rsidRPr="00276627">
        <w:rPr>
          <w:rFonts w:ascii="Times New Roman" w:hAnsi="Times New Roman" w:cs="Times New Roman"/>
          <w:kern w:val="1"/>
          <w:sz w:val="24"/>
          <w:szCs w:val="24"/>
          <w:lang w:eastAsia="zh-CN"/>
        </w:rPr>
        <w:t xml:space="preserve">. </w:t>
      </w:r>
      <w:r w:rsidR="00762F86">
        <w:rPr>
          <w:rFonts w:ascii="Times New Roman" w:hAnsi="Times New Roman" w:cs="Times New Roman" w:hint="eastAsia"/>
          <w:kern w:val="1"/>
          <w:sz w:val="24"/>
          <w:szCs w:val="24"/>
          <w:lang w:eastAsia="zh-CN"/>
        </w:rPr>
        <w:t>向体系中添加基质及液体培养基。</w:t>
      </w:r>
      <w:r w:rsidR="00C87A41" w:rsidRPr="00276627">
        <w:rPr>
          <w:rFonts w:ascii="Times New Roman" w:hAnsi="Times New Roman" w:cs="Times New Roman"/>
          <w:kern w:val="1"/>
          <w:sz w:val="24"/>
          <w:szCs w:val="24"/>
          <w:lang w:eastAsia="zh-CN"/>
        </w:rPr>
        <w:t>若使用凝胶状基质，将液体培养基及基质按</w:t>
      </w:r>
      <w:proofErr w:type="gramStart"/>
      <w:r w:rsidR="00C87A41" w:rsidRPr="00276627">
        <w:rPr>
          <w:rFonts w:ascii="Times New Roman" w:hAnsi="Times New Roman" w:cs="Times New Roman"/>
          <w:kern w:val="1"/>
          <w:sz w:val="24"/>
          <w:szCs w:val="24"/>
          <w:lang w:eastAsia="zh-CN"/>
        </w:rPr>
        <w:t>1/3</w:t>
      </w:r>
      <w:r w:rsidR="00C87A41" w:rsidRPr="00276627">
        <w:rPr>
          <w:rFonts w:ascii="Times New Roman" w:hAnsi="Times New Roman" w:cs="Times New Roman"/>
          <w:kern w:val="1"/>
          <w:sz w:val="24"/>
          <w:szCs w:val="24"/>
          <w:lang w:eastAsia="zh-CN"/>
        </w:rPr>
        <w:t>组培瓶体积</w:t>
      </w:r>
      <w:proofErr w:type="gramEnd"/>
      <w:r w:rsidR="00C87A41" w:rsidRPr="00276627">
        <w:rPr>
          <w:rFonts w:ascii="Times New Roman" w:hAnsi="Times New Roman" w:cs="Times New Roman"/>
          <w:kern w:val="1"/>
          <w:sz w:val="24"/>
          <w:szCs w:val="24"/>
          <w:lang w:eastAsia="zh-CN"/>
        </w:rPr>
        <w:t>的量分</w:t>
      </w:r>
      <w:proofErr w:type="gramStart"/>
      <w:r w:rsidR="00C87A41" w:rsidRPr="00276627">
        <w:rPr>
          <w:rFonts w:ascii="Times New Roman" w:hAnsi="Times New Roman" w:cs="Times New Roman"/>
          <w:kern w:val="1"/>
          <w:sz w:val="24"/>
          <w:szCs w:val="24"/>
          <w:lang w:eastAsia="zh-CN"/>
        </w:rPr>
        <w:t>装入组</w:t>
      </w:r>
      <w:proofErr w:type="gramEnd"/>
      <w:r w:rsidR="00C87A41" w:rsidRPr="00276627">
        <w:rPr>
          <w:rFonts w:ascii="Times New Roman" w:hAnsi="Times New Roman" w:cs="Times New Roman"/>
          <w:kern w:val="1"/>
          <w:sz w:val="24"/>
          <w:szCs w:val="24"/>
          <w:lang w:eastAsia="zh-CN"/>
        </w:rPr>
        <w:t>培瓶；若使用颗粒状基质，将基质按</w:t>
      </w:r>
      <w:proofErr w:type="gramStart"/>
      <w:r w:rsidR="00C87A41" w:rsidRPr="00276627">
        <w:rPr>
          <w:rFonts w:ascii="Times New Roman" w:hAnsi="Times New Roman" w:cs="Times New Roman"/>
          <w:kern w:val="1"/>
          <w:sz w:val="24"/>
          <w:szCs w:val="24"/>
          <w:lang w:eastAsia="zh-CN"/>
        </w:rPr>
        <w:t>1/4</w:t>
      </w:r>
      <w:r w:rsidR="00C87A41" w:rsidRPr="00276627">
        <w:rPr>
          <w:rFonts w:ascii="Times New Roman" w:hAnsi="Times New Roman" w:cs="Times New Roman"/>
          <w:kern w:val="1"/>
          <w:sz w:val="24"/>
          <w:szCs w:val="24"/>
          <w:lang w:eastAsia="zh-CN"/>
        </w:rPr>
        <w:t>组培瓶体积</w:t>
      </w:r>
      <w:proofErr w:type="gramEnd"/>
      <w:r w:rsidR="00C87A41" w:rsidRPr="00276627">
        <w:rPr>
          <w:rFonts w:ascii="Times New Roman" w:hAnsi="Times New Roman" w:cs="Times New Roman"/>
          <w:kern w:val="1"/>
          <w:sz w:val="24"/>
          <w:szCs w:val="24"/>
          <w:lang w:eastAsia="zh-CN"/>
        </w:rPr>
        <w:t>的量分</w:t>
      </w:r>
      <w:proofErr w:type="gramStart"/>
      <w:r w:rsidR="00C87A41" w:rsidRPr="00276627">
        <w:rPr>
          <w:rFonts w:ascii="Times New Roman" w:hAnsi="Times New Roman" w:cs="Times New Roman"/>
          <w:kern w:val="1"/>
          <w:sz w:val="24"/>
          <w:szCs w:val="24"/>
          <w:lang w:eastAsia="zh-CN"/>
        </w:rPr>
        <w:t>装入组</w:t>
      </w:r>
      <w:proofErr w:type="gramEnd"/>
      <w:r w:rsidR="00C87A41" w:rsidRPr="00276627">
        <w:rPr>
          <w:rFonts w:ascii="Times New Roman" w:hAnsi="Times New Roman" w:cs="Times New Roman"/>
          <w:kern w:val="1"/>
          <w:sz w:val="24"/>
          <w:szCs w:val="24"/>
          <w:lang w:eastAsia="zh-CN"/>
        </w:rPr>
        <w:t>培瓶，并补充基质等重量的液体培养基。</w:t>
      </w:r>
    </w:p>
    <w:p w14:paraId="66F5D1C3" w14:textId="706198E2" w:rsidR="00C87A41" w:rsidRPr="00276627" w:rsidRDefault="008B3270" w:rsidP="00607447">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1</w:t>
      </w:r>
      <w:r w:rsidR="00762F86">
        <w:rPr>
          <w:rFonts w:ascii="Times New Roman" w:hAnsi="Times New Roman" w:cs="Times New Roman" w:hint="eastAsia"/>
          <w:kern w:val="1"/>
          <w:sz w:val="24"/>
          <w:szCs w:val="24"/>
          <w:lang w:eastAsia="zh-CN"/>
        </w:rPr>
        <w:t>6</w:t>
      </w:r>
      <w:r w:rsidR="00607447" w:rsidRPr="00276627">
        <w:rPr>
          <w:rFonts w:ascii="Times New Roman" w:hAnsi="Times New Roman" w:cs="Times New Roman"/>
          <w:kern w:val="1"/>
          <w:sz w:val="24"/>
          <w:szCs w:val="24"/>
          <w:lang w:eastAsia="zh-CN"/>
        </w:rPr>
        <w:t xml:space="preserve">. </w:t>
      </w:r>
      <w:r w:rsidR="00762F86">
        <w:rPr>
          <w:rFonts w:ascii="Times New Roman" w:hAnsi="Times New Roman" w:cs="Times New Roman" w:hint="eastAsia"/>
          <w:kern w:val="1"/>
          <w:sz w:val="24"/>
          <w:szCs w:val="24"/>
          <w:lang w:eastAsia="zh-CN"/>
        </w:rPr>
        <w:t>向体系中添加细菌。</w:t>
      </w:r>
      <w:r w:rsidR="00DC2B52" w:rsidRPr="00276627">
        <w:rPr>
          <w:rFonts w:ascii="Times New Roman" w:hAnsi="Times New Roman" w:cs="Times New Roman"/>
          <w:kern w:val="1"/>
          <w:sz w:val="24"/>
          <w:szCs w:val="24"/>
          <w:lang w:eastAsia="zh-CN"/>
        </w:rPr>
        <w:t>为模拟土壤中微生物含量，</w:t>
      </w:r>
      <w:r w:rsidR="002101B0" w:rsidRPr="00276627">
        <w:rPr>
          <w:rFonts w:ascii="Times New Roman" w:hAnsi="Times New Roman" w:cs="Times New Roman"/>
          <w:kern w:val="1"/>
          <w:sz w:val="24"/>
          <w:szCs w:val="24"/>
          <w:lang w:eastAsia="zh-CN"/>
        </w:rPr>
        <w:t>待液体培养基温度降至手温时，</w:t>
      </w:r>
      <w:r w:rsidR="00C87A41" w:rsidRPr="00276627">
        <w:rPr>
          <w:rFonts w:ascii="Times New Roman" w:hAnsi="Times New Roman" w:cs="Times New Roman"/>
          <w:kern w:val="1"/>
          <w:sz w:val="24"/>
          <w:szCs w:val="24"/>
          <w:lang w:eastAsia="zh-CN"/>
        </w:rPr>
        <w:t>按照</w:t>
      </w:r>
      <w:r w:rsidR="002101B0" w:rsidRPr="00276627">
        <w:rPr>
          <w:rFonts w:ascii="Times New Roman" w:hAnsi="Times New Roman" w:cs="Times New Roman"/>
          <w:kern w:val="1"/>
          <w:sz w:val="24"/>
          <w:szCs w:val="24"/>
          <w:lang w:eastAsia="zh-CN"/>
        </w:rPr>
        <w:t>菌液体积比</w:t>
      </w:r>
      <w:r w:rsidR="00C87A41" w:rsidRPr="00276627">
        <w:rPr>
          <w:rFonts w:ascii="Times New Roman" w:hAnsi="Times New Roman" w:cs="Times New Roman"/>
          <w:kern w:val="1"/>
          <w:sz w:val="24"/>
          <w:szCs w:val="24"/>
          <w:lang w:eastAsia="zh-CN"/>
        </w:rPr>
        <w:t>基质</w:t>
      </w:r>
      <w:r w:rsidR="00DC2B52" w:rsidRPr="00276627">
        <w:rPr>
          <w:rFonts w:ascii="Times New Roman" w:hAnsi="Times New Roman" w:cs="Times New Roman"/>
          <w:kern w:val="1"/>
          <w:sz w:val="24"/>
          <w:szCs w:val="24"/>
          <w:lang w:eastAsia="zh-CN"/>
        </w:rPr>
        <w:t>重量</w:t>
      </w:r>
      <w:r w:rsidR="002101B0" w:rsidRPr="00276627">
        <w:rPr>
          <w:rFonts w:ascii="Times New Roman" w:hAnsi="Times New Roman" w:cs="Times New Roman"/>
          <w:kern w:val="1"/>
          <w:sz w:val="24"/>
          <w:szCs w:val="24"/>
          <w:lang w:eastAsia="zh-CN"/>
        </w:rPr>
        <w:t>为</w:t>
      </w:r>
      <w:r w:rsidR="002101B0" w:rsidRPr="00276627">
        <w:rPr>
          <w:rFonts w:ascii="Times New Roman" w:hAnsi="Times New Roman" w:cs="Times New Roman"/>
          <w:kern w:val="1"/>
          <w:sz w:val="24"/>
          <w:szCs w:val="24"/>
          <w:lang w:eastAsia="zh-CN"/>
        </w:rPr>
        <w:t>1</w:t>
      </w:r>
      <w:r w:rsidR="002101B0" w:rsidRPr="00276627">
        <w:rPr>
          <w:rFonts w:ascii="Times New Roman" w:hAnsi="Times New Roman" w:cs="Times New Roman"/>
          <w:kern w:val="1"/>
          <w:sz w:val="24"/>
          <w:szCs w:val="24"/>
          <w:lang w:eastAsia="zh-CN"/>
        </w:rPr>
        <w:t>：</w:t>
      </w:r>
      <w:r w:rsidR="00C87A41" w:rsidRPr="00276627">
        <w:rPr>
          <w:rFonts w:ascii="Times New Roman" w:hAnsi="Times New Roman" w:cs="Times New Roman"/>
          <w:kern w:val="1"/>
          <w:sz w:val="24"/>
          <w:szCs w:val="24"/>
          <w:lang w:eastAsia="zh-CN"/>
        </w:rPr>
        <w:t>100</w:t>
      </w:r>
      <w:r w:rsidR="002101B0" w:rsidRPr="00276627">
        <w:rPr>
          <w:rFonts w:ascii="Times New Roman" w:hAnsi="Times New Roman" w:cs="Times New Roman"/>
          <w:kern w:val="1"/>
          <w:sz w:val="24"/>
          <w:szCs w:val="24"/>
          <w:lang w:eastAsia="zh-CN"/>
        </w:rPr>
        <w:t>的比例将菌液</w:t>
      </w:r>
      <w:proofErr w:type="gramStart"/>
      <w:r w:rsidR="00C87A41" w:rsidRPr="00276627">
        <w:rPr>
          <w:rFonts w:ascii="Times New Roman" w:hAnsi="Times New Roman" w:cs="Times New Roman"/>
          <w:kern w:val="1"/>
          <w:sz w:val="24"/>
          <w:szCs w:val="24"/>
          <w:lang w:eastAsia="zh-CN"/>
        </w:rPr>
        <w:t>加入组</w:t>
      </w:r>
      <w:proofErr w:type="gramEnd"/>
      <w:r w:rsidR="00C87A41" w:rsidRPr="00276627">
        <w:rPr>
          <w:rFonts w:ascii="Times New Roman" w:hAnsi="Times New Roman" w:cs="Times New Roman"/>
          <w:kern w:val="1"/>
          <w:sz w:val="24"/>
          <w:szCs w:val="24"/>
          <w:lang w:eastAsia="zh-CN"/>
        </w:rPr>
        <w:t>培瓶内</w:t>
      </w:r>
      <w:r w:rsidR="002101B0" w:rsidRPr="00276627">
        <w:rPr>
          <w:rFonts w:ascii="Times New Roman" w:hAnsi="Times New Roman" w:cs="Times New Roman"/>
          <w:kern w:val="1"/>
          <w:sz w:val="24"/>
          <w:szCs w:val="24"/>
          <w:lang w:eastAsia="zh-CN"/>
        </w:rPr>
        <w:t>（凝胶状基质按培养基体积</w:t>
      </w:r>
      <w:r w:rsidR="002101B0" w:rsidRPr="00276627">
        <w:rPr>
          <w:rFonts w:ascii="Times New Roman" w:hAnsi="Times New Roman" w:cs="Times New Roman"/>
          <w:kern w:val="1"/>
          <w:sz w:val="24"/>
          <w:szCs w:val="24"/>
          <w:lang w:eastAsia="zh-CN"/>
        </w:rPr>
        <w:t>1/100</w:t>
      </w:r>
      <w:r w:rsidR="00DC2B52" w:rsidRPr="00276627">
        <w:rPr>
          <w:rFonts w:ascii="Times New Roman" w:hAnsi="Times New Roman" w:cs="Times New Roman"/>
          <w:kern w:val="1"/>
          <w:sz w:val="24"/>
          <w:szCs w:val="24"/>
          <w:lang w:eastAsia="zh-CN"/>
        </w:rPr>
        <w:t>计算）</w:t>
      </w:r>
      <w:r w:rsidR="00C87A41" w:rsidRPr="00276627">
        <w:rPr>
          <w:rFonts w:ascii="Times New Roman" w:hAnsi="Times New Roman" w:cs="Times New Roman"/>
          <w:kern w:val="1"/>
          <w:sz w:val="24"/>
          <w:szCs w:val="24"/>
          <w:lang w:eastAsia="zh-CN"/>
        </w:rPr>
        <w:t>，混合均匀。</w:t>
      </w:r>
      <w:r w:rsidR="00DC2B52" w:rsidRPr="00276627">
        <w:rPr>
          <w:rFonts w:ascii="Times New Roman" w:hAnsi="Times New Roman" w:cs="Times New Roman"/>
          <w:kern w:val="1"/>
          <w:sz w:val="24"/>
          <w:szCs w:val="24"/>
          <w:lang w:eastAsia="zh-CN"/>
        </w:rPr>
        <w:t>若添加的微生物为混合菌群，将各成员按</w:t>
      </w:r>
      <w:r w:rsidR="00DC2B52" w:rsidRPr="00276627">
        <w:rPr>
          <w:rFonts w:ascii="Times New Roman" w:hAnsi="Times New Roman" w:cs="Times New Roman"/>
          <w:kern w:val="1"/>
          <w:sz w:val="24"/>
          <w:szCs w:val="24"/>
          <w:lang w:eastAsia="zh-CN"/>
        </w:rPr>
        <w:t>1</w:t>
      </w:r>
      <w:r w:rsidR="00DC2B52" w:rsidRPr="00276627">
        <w:rPr>
          <w:rFonts w:ascii="Times New Roman" w:hAnsi="Times New Roman" w:cs="Times New Roman"/>
          <w:kern w:val="1"/>
          <w:sz w:val="24"/>
          <w:szCs w:val="24"/>
          <w:lang w:eastAsia="zh-CN"/>
        </w:rPr>
        <w:t>：</w:t>
      </w:r>
      <w:r w:rsidR="00DC2B52" w:rsidRPr="00276627">
        <w:rPr>
          <w:rFonts w:ascii="Times New Roman" w:hAnsi="Times New Roman" w:cs="Times New Roman"/>
          <w:kern w:val="1"/>
          <w:sz w:val="24"/>
          <w:szCs w:val="24"/>
          <w:lang w:eastAsia="zh-CN"/>
        </w:rPr>
        <w:t>1</w:t>
      </w:r>
      <w:r w:rsidR="00DC2B52" w:rsidRPr="00276627">
        <w:rPr>
          <w:rFonts w:ascii="Times New Roman" w:hAnsi="Times New Roman" w:cs="Times New Roman"/>
          <w:kern w:val="1"/>
          <w:sz w:val="24"/>
          <w:szCs w:val="24"/>
          <w:lang w:eastAsia="zh-CN"/>
        </w:rPr>
        <w:t>的比例混合均匀后，再次测量并调整</w:t>
      </w:r>
      <w:r w:rsidR="00DC2B52" w:rsidRPr="00276627">
        <w:rPr>
          <w:rFonts w:ascii="Times New Roman" w:hAnsi="Times New Roman" w:cs="Times New Roman"/>
          <w:kern w:val="1"/>
          <w:sz w:val="24"/>
          <w:szCs w:val="24"/>
          <w:lang w:eastAsia="zh-CN"/>
        </w:rPr>
        <w:t>OD600</w:t>
      </w:r>
      <w:r w:rsidR="00DC2B52" w:rsidRPr="00276627">
        <w:rPr>
          <w:rFonts w:ascii="Times New Roman" w:hAnsi="Times New Roman" w:cs="Times New Roman"/>
          <w:kern w:val="1"/>
          <w:sz w:val="24"/>
          <w:szCs w:val="24"/>
          <w:lang w:eastAsia="zh-CN"/>
        </w:rPr>
        <w:t>至</w:t>
      </w:r>
      <w:r w:rsidR="00DC2B52" w:rsidRPr="00276627">
        <w:rPr>
          <w:rFonts w:ascii="Times New Roman" w:hAnsi="Times New Roman" w:cs="Times New Roman"/>
          <w:kern w:val="1"/>
          <w:sz w:val="24"/>
          <w:szCs w:val="24"/>
          <w:lang w:eastAsia="zh-CN"/>
        </w:rPr>
        <w:t>0.5</w:t>
      </w:r>
      <w:r w:rsidR="00DC2B52" w:rsidRPr="00276627">
        <w:rPr>
          <w:rFonts w:ascii="Times New Roman" w:hAnsi="Times New Roman" w:cs="Times New Roman"/>
          <w:kern w:val="1"/>
          <w:sz w:val="24"/>
          <w:szCs w:val="24"/>
          <w:lang w:eastAsia="zh-CN"/>
        </w:rPr>
        <w:t>，按比例</w:t>
      </w:r>
      <w:proofErr w:type="gramStart"/>
      <w:r w:rsidR="00DC2B52" w:rsidRPr="00276627">
        <w:rPr>
          <w:rFonts w:ascii="Times New Roman" w:hAnsi="Times New Roman" w:cs="Times New Roman"/>
          <w:kern w:val="1"/>
          <w:sz w:val="24"/>
          <w:szCs w:val="24"/>
          <w:lang w:eastAsia="zh-CN"/>
        </w:rPr>
        <w:t>添加至组培</w:t>
      </w:r>
      <w:proofErr w:type="gramEnd"/>
      <w:r w:rsidR="00DC2B52" w:rsidRPr="00276627">
        <w:rPr>
          <w:rFonts w:ascii="Times New Roman" w:hAnsi="Times New Roman" w:cs="Times New Roman"/>
          <w:kern w:val="1"/>
          <w:sz w:val="24"/>
          <w:szCs w:val="24"/>
          <w:lang w:eastAsia="zh-CN"/>
        </w:rPr>
        <w:t>瓶内。</w:t>
      </w:r>
    </w:p>
    <w:p w14:paraId="0DB98D92" w14:textId="4DC5E018" w:rsidR="00607447" w:rsidRPr="00276627" w:rsidRDefault="008B3270" w:rsidP="00607447">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1</w:t>
      </w:r>
      <w:r w:rsidR="00762F86">
        <w:rPr>
          <w:rFonts w:ascii="Times New Roman" w:hAnsi="Times New Roman" w:cs="Times New Roman" w:hint="eastAsia"/>
          <w:kern w:val="1"/>
          <w:sz w:val="24"/>
          <w:szCs w:val="24"/>
          <w:lang w:eastAsia="zh-CN"/>
        </w:rPr>
        <w:t>7</w:t>
      </w:r>
      <w:r w:rsidR="00607447" w:rsidRPr="00276627">
        <w:rPr>
          <w:rFonts w:ascii="Times New Roman" w:hAnsi="Times New Roman" w:cs="Times New Roman"/>
          <w:kern w:val="1"/>
          <w:sz w:val="24"/>
          <w:szCs w:val="24"/>
          <w:lang w:eastAsia="zh-CN"/>
        </w:rPr>
        <w:t xml:space="preserve">. </w:t>
      </w:r>
      <w:r w:rsidR="00762F86">
        <w:rPr>
          <w:rFonts w:ascii="Times New Roman" w:hAnsi="Times New Roman" w:cs="Times New Roman" w:hint="eastAsia"/>
          <w:kern w:val="1"/>
          <w:sz w:val="24"/>
          <w:szCs w:val="24"/>
          <w:lang w:eastAsia="zh-CN"/>
        </w:rPr>
        <w:t>向体系中移栽无菌苗。</w:t>
      </w:r>
      <w:r w:rsidR="00607447" w:rsidRPr="00276627">
        <w:rPr>
          <w:rFonts w:ascii="Times New Roman" w:hAnsi="Times New Roman" w:cs="Times New Roman"/>
          <w:kern w:val="1"/>
          <w:sz w:val="24"/>
          <w:szCs w:val="24"/>
          <w:lang w:eastAsia="zh-CN"/>
        </w:rPr>
        <w:t>挑选长势一致的植物无菌苗，使用无菌镊子将无菌苗从培养基中拔出，用无菌去离子水中洗去根上残留的培养基，</w:t>
      </w:r>
      <w:proofErr w:type="gramStart"/>
      <w:r w:rsidR="00607447" w:rsidRPr="00276627">
        <w:rPr>
          <w:rFonts w:ascii="Times New Roman" w:hAnsi="Times New Roman" w:cs="Times New Roman"/>
          <w:kern w:val="1"/>
          <w:sz w:val="24"/>
          <w:szCs w:val="24"/>
          <w:lang w:eastAsia="zh-CN"/>
        </w:rPr>
        <w:t>移栽至</w:t>
      </w:r>
      <w:r w:rsidR="00DC2B52" w:rsidRPr="00276627">
        <w:rPr>
          <w:rFonts w:ascii="Times New Roman" w:hAnsi="Times New Roman" w:cs="Times New Roman"/>
          <w:kern w:val="1"/>
          <w:sz w:val="24"/>
          <w:szCs w:val="24"/>
          <w:lang w:eastAsia="zh-CN"/>
        </w:rPr>
        <w:t>组培</w:t>
      </w:r>
      <w:proofErr w:type="gramEnd"/>
      <w:r w:rsidR="00DC2B52" w:rsidRPr="00276627">
        <w:rPr>
          <w:rFonts w:ascii="Times New Roman" w:hAnsi="Times New Roman" w:cs="Times New Roman"/>
          <w:kern w:val="1"/>
          <w:sz w:val="24"/>
          <w:szCs w:val="24"/>
          <w:lang w:eastAsia="zh-CN"/>
        </w:rPr>
        <w:t>瓶</w:t>
      </w:r>
      <w:r w:rsidR="00607447" w:rsidRPr="00276627">
        <w:rPr>
          <w:rFonts w:ascii="Times New Roman" w:hAnsi="Times New Roman" w:cs="Times New Roman"/>
          <w:kern w:val="1"/>
          <w:sz w:val="24"/>
          <w:szCs w:val="24"/>
          <w:lang w:eastAsia="zh-CN"/>
        </w:rPr>
        <w:t>内。</w:t>
      </w:r>
    </w:p>
    <w:p w14:paraId="2278D828" w14:textId="69BDD682" w:rsidR="00607447" w:rsidRPr="00276627" w:rsidRDefault="00762F86" w:rsidP="00607447">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hint="eastAsia"/>
          <w:kern w:val="1"/>
          <w:sz w:val="24"/>
          <w:szCs w:val="24"/>
          <w:lang w:eastAsia="zh-CN"/>
        </w:rPr>
        <w:t>18</w:t>
      </w:r>
      <w:r w:rsidR="00607447" w:rsidRPr="00276627">
        <w:rPr>
          <w:rFonts w:ascii="Times New Roman" w:hAnsi="Times New Roman" w:cs="Times New Roman"/>
          <w:kern w:val="1"/>
          <w:sz w:val="24"/>
          <w:szCs w:val="24"/>
          <w:lang w:eastAsia="zh-CN"/>
        </w:rPr>
        <w:t xml:space="preserve">. </w:t>
      </w:r>
      <w:r>
        <w:rPr>
          <w:rFonts w:ascii="Times New Roman" w:hAnsi="Times New Roman" w:cs="Times New Roman" w:hint="eastAsia"/>
          <w:kern w:val="1"/>
          <w:sz w:val="24"/>
          <w:szCs w:val="24"/>
          <w:lang w:eastAsia="zh-CN"/>
        </w:rPr>
        <w:t>封闭体系。</w:t>
      </w:r>
      <w:r w:rsidR="00607447" w:rsidRPr="00276627">
        <w:rPr>
          <w:rFonts w:ascii="Times New Roman" w:hAnsi="Times New Roman" w:cs="Times New Roman"/>
          <w:kern w:val="1"/>
          <w:sz w:val="24"/>
          <w:szCs w:val="24"/>
          <w:lang w:eastAsia="zh-CN"/>
        </w:rPr>
        <w:t>使用</w:t>
      </w:r>
      <w:r w:rsidR="00DC2B52" w:rsidRPr="00276627">
        <w:rPr>
          <w:rFonts w:ascii="Times New Roman" w:hAnsi="Times New Roman" w:cs="Times New Roman"/>
          <w:kern w:val="1"/>
          <w:sz w:val="24"/>
          <w:szCs w:val="24"/>
          <w:lang w:eastAsia="zh-CN"/>
        </w:rPr>
        <w:t>3M</w:t>
      </w:r>
      <w:r w:rsidR="00DC2B52" w:rsidRPr="00276627">
        <w:rPr>
          <w:rFonts w:ascii="Times New Roman" w:hAnsi="Times New Roman" w:cs="Times New Roman"/>
          <w:kern w:val="1"/>
          <w:sz w:val="24"/>
          <w:szCs w:val="24"/>
          <w:lang w:eastAsia="zh-CN"/>
        </w:rPr>
        <w:t>微孔通气胶带</w:t>
      </w:r>
      <w:proofErr w:type="gramStart"/>
      <w:r w:rsidR="00DC2B52" w:rsidRPr="00276627">
        <w:rPr>
          <w:rFonts w:ascii="Times New Roman" w:hAnsi="Times New Roman" w:cs="Times New Roman"/>
          <w:kern w:val="1"/>
          <w:sz w:val="24"/>
          <w:szCs w:val="24"/>
          <w:lang w:eastAsia="zh-CN"/>
        </w:rPr>
        <w:t>封闭</w:t>
      </w:r>
      <w:r w:rsidR="00607447" w:rsidRPr="00276627">
        <w:rPr>
          <w:rFonts w:ascii="Times New Roman" w:hAnsi="Times New Roman" w:cs="Times New Roman"/>
          <w:kern w:val="1"/>
          <w:sz w:val="24"/>
          <w:szCs w:val="24"/>
          <w:lang w:eastAsia="zh-CN"/>
        </w:rPr>
        <w:t>组培瓶</w:t>
      </w:r>
      <w:proofErr w:type="gramEnd"/>
      <w:r w:rsidR="00607447" w:rsidRPr="00276627">
        <w:rPr>
          <w:rFonts w:ascii="Times New Roman" w:hAnsi="Times New Roman" w:cs="Times New Roman"/>
          <w:kern w:val="1"/>
          <w:sz w:val="24"/>
          <w:szCs w:val="24"/>
          <w:lang w:eastAsia="zh-CN"/>
        </w:rPr>
        <w:t>的打孔处及所有连接处。</w:t>
      </w:r>
    </w:p>
    <w:p w14:paraId="4154D7DA" w14:textId="244EDA4F" w:rsidR="005E6AC1" w:rsidRPr="00276627" w:rsidRDefault="00762F86">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hint="eastAsia"/>
          <w:kern w:val="1"/>
          <w:sz w:val="24"/>
          <w:szCs w:val="24"/>
          <w:lang w:eastAsia="zh-CN"/>
        </w:rPr>
        <w:t>19</w:t>
      </w:r>
      <w:r w:rsidR="00607447" w:rsidRPr="00276627">
        <w:rPr>
          <w:rFonts w:ascii="Times New Roman" w:hAnsi="Times New Roman" w:cs="Times New Roman"/>
          <w:kern w:val="1"/>
          <w:sz w:val="24"/>
          <w:szCs w:val="24"/>
          <w:lang w:eastAsia="zh-CN"/>
        </w:rPr>
        <w:t xml:space="preserve">. </w:t>
      </w:r>
      <w:r w:rsidR="00607447" w:rsidRPr="00276627">
        <w:rPr>
          <w:rFonts w:ascii="Times New Roman" w:hAnsi="Times New Roman" w:cs="Times New Roman"/>
          <w:kern w:val="1"/>
          <w:sz w:val="24"/>
          <w:szCs w:val="24"/>
          <w:lang w:eastAsia="zh-CN"/>
        </w:rPr>
        <w:t>将无菌培养体系置于</w:t>
      </w:r>
      <w:r w:rsidR="00607447" w:rsidRPr="00276627">
        <w:rPr>
          <w:rFonts w:ascii="Times New Roman" w:hAnsi="Times New Roman" w:cs="Times New Roman"/>
          <w:kern w:val="1"/>
          <w:sz w:val="24"/>
          <w:szCs w:val="24"/>
          <w:lang w:eastAsia="zh-CN"/>
        </w:rPr>
        <w:t>25℃</w:t>
      </w:r>
      <w:r w:rsidR="00607447" w:rsidRPr="00276627">
        <w:rPr>
          <w:rFonts w:ascii="Times New Roman" w:hAnsi="Times New Roman" w:cs="Times New Roman"/>
          <w:kern w:val="1"/>
          <w:sz w:val="24"/>
          <w:szCs w:val="24"/>
          <w:lang w:eastAsia="zh-CN"/>
        </w:rPr>
        <w:t>，</w:t>
      </w:r>
      <w:r w:rsidR="00607447" w:rsidRPr="00276627">
        <w:rPr>
          <w:rFonts w:ascii="Times New Roman" w:hAnsi="Times New Roman" w:cs="Times New Roman"/>
          <w:kern w:val="1"/>
          <w:sz w:val="24"/>
          <w:szCs w:val="24"/>
          <w:lang w:eastAsia="zh-CN"/>
        </w:rPr>
        <w:t>16 h</w:t>
      </w:r>
      <w:r w:rsidR="00607447" w:rsidRPr="00276627">
        <w:rPr>
          <w:rFonts w:ascii="Times New Roman" w:hAnsi="Times New Roman" w:cs="Times New Roman"/>
          <w:kern w:val="1"/>
          <w:sz w:val="24"/>
          <w:szCs w:val="24"/>
          <w:lang w:eastAsia="zh-CN"/>
        </w:rPr>
        <w:t>光照，</w:t>
      </w:r>
      <w:r w:rsidR="00607447" w:rsidRPr="00276627">
        <w:rPr>
          <w:rFonts w:ascii="Times New Roman" w:hAnsi="Times New Roman" w:cs="Times New Roman"/>
          <w:kern w:val="1"/>
          <w:sz w:val="24"/>
          <w:szCs w:val="24"/>
          <w:lang w:eastAsia="zh-CN"/>
        </w:rPr>
        <w:t>21%</w:t>
      </w:r>
      <w:r w:rsidR="00607447" w:rsidRPr="00276627">
        <w:rPr>
          <w:rFonts w:ascii="Times New Roman" w:hAnsi="Times New Roman" w:cs="Times New Roman"/>
          <w:kern w:val="1"/>
          <w:sz w:val="24"/>
          <w:szCs w:val="24"/>
          <w:lang w:eastAsia="zh-CN"/>
        </w:rPr>
        <w:t>湿度的培养间内培养</w:t>
      </w:r>
      <w:r w:rsidR="00607447" w:rsidRPr="00276627">
        <w:rPr>
          <w:rFonts w:ascii="Times New Roman" w:hAnsi="Times New Roman" w:cs="Times New Roman"/>
          <w:kern w:val="1"/>
          <w:sz w:val="24"/>
          <w:szCs w:val="24"/>
          <w:lang w:eastAsia="zh-CN"/>
        </w:rPr>
        <w:t>20-30</w:t>
      </w:r>
      <w:r w:rsidR="00607447" w:rsidRPr="00276627">
        <w:rPr>
          <w:rFonts w:ascii="Times New Roman" w:hAnsi="Times New Roman" w:cs="Times New Roman"/>
          <w:kern w:val="1"/>
          <w:sz w:val="24"/>
          <w:szCs w:val="24"/>
          <w:lang w:eastAsia="zh-CN"/>
        </w:rPr>
        <w:t>天。</w:t>
      </w:r>
    </w:p>
    <w:p w14:paraId="7E5A0664" w14:textId="77777777" w:rsidR="00DC2B52" w:rsidRPr="00276627" w:rsidRDefault="00DC2B52">
      <w:pPr>
        <w:wordWrap w:val="0"/>
        <w:adjustRightInd w:val="0"/>
        <w:snapToGrid w:val="0"/>
        <w:spacing w:line="360" w:lineRule="auto"/>
        <w:rPr>
          <w:rFonts w:ascii="Times New Roman" w:hAnsi="Times New Roman" w:cs="Times New Roman"/>
          <w:kern w:val="1"/>
          <w:sz w:val="24"/>
          <w:szCs w:val="24"/>
          <w:lang w:eastAsia="zh-CN"/>
        </w:rPr>
      </w:pPr>
    </w:p>
    <w:p w14:paraId="21AC78C5" w14:textId="47B33714" w:rsidR="00D31473" w:rsidRPr="00276627" w:rsidRDefault="00A4170B">
      <w:pPr>
        <w:wordWrap w:val="0"/>
        <w:adjustRightInd w:val="0"/>
        <w:snapToGrid w:val="0"/>
        <w:spacing w:line="360" w:lineRule="auto"/>
        <w:rPr>
          <w:rFonts w:ascii="黑体" w:eastAsia="黑体" w:hAnsi="黑体" w:cs="Times New Roman"/>
          <w:b/>
          <w:bCs/>
          <w:sz w:val="24"/>
          <w:szCs w:val="24"/>
          <w:lang w:eastAsia="zh-CN"/>
        </w:rPr>
      </w:pPr>
      <w:r w:rsidRPr="00276627">
        <w:rPr>
          <w:rFonts w:ascii="黑体" w:eastAsia="黑体" w:hAnsi="黑体" w:cs="Times New Roman"/>
          <w:b/>
          <w:bCs/>
          <w:sz w:val="24"/>
          <w:szCs w:val="24"/>
          <w:lang w:eastAsia="zh-CN"/>
        </w:rPr>
        <w:t>溶液配方</w:t>
      </w:r>
    </w:p>
    <w:p w14:paraId="43EF4BF7" w14:textId="4E03D6C1" w:rsidR="002458C5" w:rsidRPr="00276627" w:rsidRDefault="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1. 1/2 TSB</w:t>
      </w:r>
      <w:r w:rsidRPr="00276627">
        <w:rPr>
          <w:rFonts w:ascii="Times New Roman" w:hAnsi="Times New Roman" w:cs="Times New Roman"/>
          <w:kern w:val="1"/>
          <w:sz w:val="24"/>
          <w:szCs w:val="24"/>
          <w:lang w:eastAsia="zh-CN"/>
        </w:rPr>
        <w:t>固体培养基：将</w:t>
      </w:r>
      <w:r w:rsidRPr="00276627">
        <w:rPr>
          <w:rFonts w:ascii="Times New Roman" w:hAnsi="Times New Roman" w:cs="Times New Roman"/>
          <w:kern w:val="1"/>
          <w:sz w:val="24"/>
          <w:szCs w:val="24"/>
          <w:lang w:eastAsia="zh-CN"/>
        </w:rPr>
        <w:t>15 g TSB</w:t>
      </w:r>
      <w:r w:rsidRPr="00276627">
        <w:rPr>
          <w:rFonts w:ascii="Times New Roman" w:hAnsi="Times New Roman" w:cs="Times New Roman"/>
          <w:kern w:val="1"/>
          <w:sz w:val="24"/>
          <w:szCs w:val="24"/>
          <w:lang w:eastAsia="zh-CN"/>
        </w:rPr>
        <w:t>药品和</w:t>
      </w:r>
      <w:r w:rsidRPr="00276627">
        <w:rPr>
          <w:rFonts w:ascii="Times New Roman" w:hAnsi="Times New Roman" w:cs="Times New Roman"/>
          <w:kern w:val="1"/>
          <w:sz w:val="24"/>
          <w:szCs w:val="24"/>
          <w:lang w:eastAsia="zh-CN"/>
        </w:rPr>
        <w:t>20 g</w:t>
      </w:r>
      <w:r w:rsidRPr="00276627">
        <w:rPr>
          <w:rFonts w:ascii="Times New Roman" w:hAnsi="Times New Roman" w:cs="Times New Roman"/>
          <w:kern w:val="1"/>
          <w:sz w:val="24"/>
          <w:szCs w:val="24"/>
          <w:lang w:eastAsia="zh-CN"/>
        </w:rPr>
        <w:t>琼脂粉溶解于</w:t>
      </w:r>
      <w:r w:rsidRPr="00276627">
        <w:rPr>
          <w:rFonts w:ascii="Times New Roman" w:hAnsi="Times New Roman" w:cs="Times New Roman"/>
          <w:kern w:val="1"/>
          <w:sz w:val="24"/>
          <w:szCs w:val="24"/>
          <w:lang w:eastAsia="zh-CN"/>
        </w:rPr>
        <w:t>1 L</w:t>
      </w:r>
      <w:r w:rsidRPr="00276627">
        <w:rPr>
          <w:rFonts w:ascii="Times New Roman" w:hAnsi="Times New Roman" w:cs="Times New Roman"/>
          <w:kern w:val="1"/>
          <w:sz w:val="24"/>
          <w:szCs w:val="24"/>
          <w:lang w:eastAsia="zh-CN"/>
        </w:rPr>
        <w:t>去离子水中，</w:t>
      </w:r>
      <w:r w:rsidRPr="00276627">
        <w:rPr>
          <w:rFonts w:ascii="Times New Roman" w:hAnsi="Times New Roman" w:cs="Times New Roman"/>
          <w:kern w:val="1"/>
          <w:sz w:val="24"/>
          <w:szCs w:val="24"/>
          <w:lang w:eastAsia="zh-CN"/>
        </w:rPr>
        <w:t>121°C</w:t>
      </w:r>
      <w:r w:rsidRPr="00276627">
        <w:rPr>
          <w:rFonts w:ascii="Times New Roman" w:hAnsi="Times New Roman" w:cs="Times New Roman"/>
          <w:kern w:val="1"/>
          <w:sz w:val="24"/>
          <w:szCs w:val="24"/>
          <w:lang w:eastAsia="zh-CN"/>
        </w:rPr>
        <w:t>高压灭菌</w:t>
      </w:r>
      <w:r w:rsidRPr="00276627">
        <w:rPr>
          <w:rFonts w:ascii="Times New Roman" w:hAnsi="Times New Roman" w:cs="Times New Roman"/>
          <w:kern w:val="1"/>
          <w:sz w:val="24"/>
          <w:szCs w:val="24"/>
          <w:lang w:eastAsia="zh-CN"/>
        </w:rPr>
        <w:t>15</w:t>
      </w:r>
      <w:r w:rsidRPr="00276627">
        <w:rPr>
          <w:rFonts w:ascii="Times New Roman" w:hAnsi="Times New Roman" w:cs="Times New Roman"/>
          <w:kern w:val="1"/>
          <w:sz w:val="24"/>
          <w:szCs w:val="24"/>
          <w:lang w:eastAsia="zh-CN"/>
        </w:rPr>
        <w:t>分钟。于</w:t>
      </w:r>
      <w:r w:rsidR="00AC528A" w:rsidRPr="00276627">
        <w:rPr>
          <w:rFonts w:ascii="Times New Roman" w:hAnsi="Times New Roman" w:cs="Times New Roman"/>
          <w:kern w:val="1"/>
          <w:sz w:val="24"/>
          <w:szCs w:val="24"/>
          <w:lang w:eastAsia="zh-CN"/>
        </w:rPr>
        <w:t>超净台</w:t>
      </w:r>
      <w:r w:rsidRPr="00276627">
        <w:rPr>
          <w:rFonts w:ascii="Times New Roman" w:hAnsi="Times New Roman" w:cs="Times New Roman"/>
          <w:kern w:val="1"/>
          <w:sz w:val="24"/>
          <w:szCs w:val="24"/>
          <w:lang w:eastAsia="zh-CN"/>
        </w:rPr>
        <w:t>中分装至</w:t>
      </w:r>
      <w:r w:rsidRPr="00276627">
        <w:rPr>
          <w:rFonts w:ascii="Times New Roman" w:hAnsi="Times New Roman" w:cs="Times New Roman"/>
          <w:kern w:val="1"/>
          <w:sz w:val="24"/>
          <w:szCs w:val="24"/>
          <w:lang w:eastAsia="zh-CN"/>
        </w:rPr>
        <w:t>6</w:t>
      </w:r>
      <w:r w:rsidR="008B3771">
        <w:rPr>
          <w:rFonts w:ascii="Times New Roman" w:hAnsi="Times New Roman" w:cs="Times New Roman"/>
          <w:kern w:val="1"/>
          <w:sz w:val="24"/>
          <w:szCs w:val="24"/>
          <w:lang w:eastAsia="zh-CN"/>
        </w:rPr>
        <w:t xml:space="preserve">0 </w:t>
      </w:r>
      <w:r w:rsidR="00F74AD5" w:rsidRPr="00276627">
        <w:rPr>
          <w:rFonts w:ascii="Times New Roman" w:hAnsi="Times New Roman" w:cs="Times New Roman"/>
          <w:kern w:val="1"/>
          <w:sz w:val="24"/>
          <w:szCs w:val="24"/>
          <w:lang w:eastAsia="zh-CN"/>
        </w:rPr>
        <w:t>mm</w:t>
      </w:r>
      <w:r w:rsidRPr="00276627">
        <w:rPr>
          <w:rFonts w:ascii="Times New Roman" w:hAnsi="Times New Roman" w:cs="Times New Roman"/>
          <w:kern w:val="1"/>
          <w:sz w:val="24"/>
          <w:szCs w:val="24"/>
          <w:lang w:eastAsia="zh-CN"/>
        </w:rPr>
        <w:t>圆形培养皿中，每</w:t>
      </w:r>
      <w:proofErr w:type="gramStart"/>
      <w:r w:rsidRPr="00276627">
        <w:rPr>
          <w:rFonts w:ascii="Times New Roman" w:hAnsi="Times New Roman" w:cs="Times New Roman"/>
          <w:kern w:val="1"/>
          <w:sz w:val="24"/>
          <w:szCs w:val="24"/>
          <w:lang w:eastAsia="zh-CN"/>
        </w:rPr>
        <w:t>皿</w:t>
      </w:r>
      <w:proofErr w:type="gramEnd"/>
      <w:r w:rsidRPr="00276627">
        <w:rPr>
          <w:rFonts w:ascii="Times New Roman" w:hAnsi="Times New Roman" w:cs="Times New Roman"/>
          <w:kern w:val="1"/>
          <w:sz w:val="24"/>
          <w:szCs w:val="24"/>
          <w:lang w:eastAsia="zh-CN"/>
        </w:rPr>
        <w:t>10 mL</w:t>
      </w:r>
      <w:r w:rsidRPr="00276627">
        <w:rPr>
          <w:rFonts w:ascii="Times New Roman" w:hAnsi="Times New Roman" w:cs="Times New Roman"/>
          <w:kern w:val="1"/>
          <w:sz w:val="24"/>
          <w:szCs w:val="24"/>
          <w:lang w:eastAsia="zh-CN"/>
        </w:rPr>
        <w:t>，吹干</w:t>
      </w:r>
      <w:r w:rsidR="00130D05" w:rsidRPr="00276627">
        <w:rPr>
          <w:rFonts w:ascii="Times New Roman" w:hAnsi="Times New Roman" w:cs="Times New Roman"/>
          <w:kern w:val="1"/>
          <w:sz w:val="24"/>
          <w:szCs w:val="24"/>
          <w:lang w:eastAsia="zh-CN"/>
        </w:rPr>
        <w:t>表面后</w:t>
      </w:r>
      <w:r w:rsidRPr="00276627">
        <w:rPr>
          <w:rFonts w:ascii="Times New Roman" w:hAnsi="Times New Roman" w:cs="Times New Roman"/>
          <w:kern w:val="1"/>
          <w:sz w:val="24"/>
          <w:szCs w:val="24"/>
          <w:lang w:eastAsia="zh-CN"/>
        </w:rPr>
        <w:t>密封。在</w:t>
      </w:r>
      <w:r w:rsidRPr="00276627">
        <w:rPr>
          <w:rFonts w:ascii="Times New Roman" w:hAnsi="Times New Roman" w:cs="Times New Roman"/>
          <w:kern w:val="1"/>
          <w:sz w:val="24"/>
          <w:szCs w:val="24"/>
          <w:lang w:eastAsia="zh-CN"/>
        </w:rPr>
        <w:t>4°C</w:t>
      </w:r>
      <w:r w:rsidRPr="00276627">
        <w:rPr>
          <w:rFonts w:ascii="Times New Roman" w:hAnsi="Times New Roman" w:cs="Times New Roman"/>
          <w:kern w:val="1"/>
          <w:sz w:val="24"/>
          <w:szCs w:val="24"/>
          <w:lang w:eastAsia="zh-CN"/>
        </w:rPr>
        <w:t>条件下可存储</w:t>
      </w:r>
      <w:r w:rsidRPr="00276627">
        <w:rPr>
          <w:rFonts w:ascii="Times New Roman" w:hAnsi="Times New Roman" w:cs="Times New Roman"/>
          <w:kern w:val="1"/>
          <w:sz w:val="24"/>
          <w:szCs w:val="24"/>
          <w:lang w:eastAsia="zh-CN"/>
        </w:rPr>
        <w:t>1</w:t>
      </w:r>
      <w:r w:rsidRPr="00276627">
        <w:rPr>
          <w:rFonts w:ascii="Times New Roman" w:hAnsi="Times New Roman" w:cs="Times New Roman"/>
          <w:kern w:val="1"/>
          <w:sz w:val="24"/>
          <w:szCs w:val="24"/>
          <w:lang w:eastAsia="zh-CN"/>
        </w:rPr>
        <w:t>周。</w:t>
      </w:r>
    </w:p>
    <w:p w14:paraId="6B4FA290" w14:textId="020B1C7A" w:rsidR="002458C5" w:rsidRPr="00276627" w:rsidRDefault="002458C5" w:rsidP="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2. 1/2 TSB</w:t>
      </w:r>
      <w:r w:rsidRPr="00276627">
        <w:rPr>
          <w:rFonts w:ascii="Times New Roman" w:hAnsi="Times New Roman" w:cs="Times New Roman"/>
          <w:kern w:val="1"/>
          <w:sz w:val="24"/>
          <w:szCs w:val="24"/>
          <w:lang w:eastAsia="zh-CN"/>
        </w:rPr>
        <w:t>液体培养基：将</w:t>
      </w:r>
      <w:r w:rsidRPr="00276627">
        <w:rPr>
          <w:rFonts w:ascii="Times New Roman" w:hAnsi="Times New Roman" w:cs="Times New Roman"/>
          <w:kern w:val="1"/>
          <w:sz w:val="24"/>
          <w:szCs w:val="24"/>
          <w:lang w:eastAsia="zh-CN"/>
        </w:rPr>
        <w:t>15 g TSB</w:t>
      </w:r>
      <w:r w:rsidRPr="00276627">
        <w:rPr>
          <w:rFonts w:ascii="Times New Roman" w:hAnsi="Times New Roman" w:cs="Times New Roman"/>
          <w:kern w:val="1"/>
          <w:sz w:val="24"/>
          <w:szCs w:val="24"/>
          <w:lang w:eastAsia="zh-CN"/>
        </w:rPr>
        <w:t>药品溶解于</w:t>
      </w:r>
      <w:r w:rsidRPr="00276627">
        <w:rPr>
          <w:rFonts w:ascii="Times New Roman" w:hAnsi="Times New Roman" w:cs="Times New Roman"/>
          <w:kern w:val="1"/>
          <w:sz w:val="24"/>
          <w:szCs w:val="24"/>
          <w:lang w:eastAsia="zh-CN"/>
        </w:rPr>
        <w:t>1 L</w:t>
      </w:r>
      <w:r w:rsidRPr="00276627">
        <w:rPr>
          <w:rFonts w:ascii="Times New Roman" w:hAnsi="Times New Roman" w:cs="Times New Roman"/>
          <w:kern w:val="1"/>
          <w:sz w:val="24"/>
          <w:szCs w:val="24"/>
          <w:lang w:eastAsia="zh-CN"/>
        </w:rPr>
        <w:t>去离子水中，</w:t>
      </w:r>
      <w:r w:rsidRPr="00276627">
        <w:rPr>
          <w:rFonts w:ascii="Times New Roman" w:hAnsi="Times New Roman" w:cs="Times New Roman"/>
          <w:kern w:val="1"/>
          <w:sz w:val="24"/>
          <w:szCs w:val="24"/>
          <w:lang w:eastAsia="zh-CN"/>
        </w:rPr>
        <w:t>121°C</w:t>
      </w:r>
      <w:r w:rsidRPr="00276627">
        <w:rPr>
          <w:rFonts w:ascii="Times New Roman" w:hAnsi="Times New Roman" w:cs="Times New Roman"/>
          <w:kern w:val="1"/>
          <w:sz w:val="24"/>
          <w:szCs w:val="24"/>
          <w:lang w:eastAsia="zh-CN"/>
        </w:rPr>
        <w:t>高压灭菌</w:t>
      </w:r>
      <w:r w:rsidRPr="00276627">
        <w:rPr>
          <w:rFonts w:ascii="Times New Roman" w:hAnsi="Times New Roman" w:cs="Times New Roman"/>
          <w:kern w:val="1"/>
          <w:sz w:val="24"/>
          <w:szCs w:val="24"/>
          <w:lang w:eastAsia="zh-CN"/>
        </w:rPr>
        <w:t>15</w:t>
      </w:r>
      <w:r w:rsidR="00130D05" w:rsidRPr="00276627">
        <w:rPr>
          <w:rFonts w:ascii="Times New Roman" w:hAnsi="Times New Roman" w:cs="Times New Roman"/>
          <w:kern w:val="1"/>
          <w:sz w:val="24"/>
          <w:szCs w:val="24"/>
          <w:lang w:eastAsia="zh-CN"/>
        </w:rPr>
        <w:t>分钟。于</w:t>
      </w:r>
      <w:r w:rsidR="00AC528A" w:rsidRPr="00276627">
        <w:rPr>
          <w:rFonts w:ascii="Times New Roman" w:hAnsi="Times New Roman" w:cs="Times New Roman"/>
          <w:kern w:val="1"/>
          <w:sz w:val="24"/>
          <w:szCs w:val="24"/>
          <w:lang w:eastAsia="zh-CN"/>
        </w:rPr>
        <w:t>超净台</w:t>
      </w:r>
      <w:r w:rsidR="00130D05" w:rsidRPr="00276627">
        <w:rPr>
          <w:rFonts w:ascii="Times New Roman" w:hAnsi="Times New Roman" w:cs="Times New Roman"/>
          <w:kern w:val="1"/>
          <w:sz w:val="24"/>
          <w:szCs w:val="24"/>
          <w:lang w:eastAsia="zh-CN"/>
        </w:rPr>
        <w:t>中分装至</w:t>
      </w:r>
      <w:r w:rsidR="00130D05" w:rsidRPr="00276627">
        <w:rPr>
          <w:rFonts w:ascii="Times New Roman" w:hAnsi="Times New Roman" w:cs="Times New Roman"/>
          <w:kern w:val="1"/>
          <w:sz w:val="24"/>
          <w:szCs w:val="24"/>
          <w:lang w:eastAsia="zh-CN"/>
        </w:rPr>
        <w:t>50</w:t>
      </w:r>
      <w:r w:rsidR="008B3771">
        <w:rPr>
          <w:rFonts w:ascii="Times New Roman" w:hAnsi="Times New Roman" w:cs="Times New Roman"/>
          <w:kern w:val="1"/>
          <w:sz w:val="24"/>
          <w:szCs w:val="24"/>
          <w:lang w:eastAsia="zh-CN"/>
        </w:rPr>
        <w:t xml:space="preserve"> </w:t>
      </w:r>
      <w:r w:rsidR="00130D05" w:rsidRPr="00276627">
        <w:rPr>
          <w:rFonts w:ascii="Times New Roman" w:hAnsi="Times New Roman" w:cs="Times New Roman"/>
          <w:kern w:val="1"/>
          <w:sz w:val="24"/>
          <w:szCs w:val="24"/>
          <w:lang w:eastAsia="zh-CN"/>
        </w:rPr>
        <w:t>mL</w:t>
      </w:r>
      <w:r w:rsidR="00130D05" w:rsidRPr="00276627">
        <w:rPr>
          <w:rFonts w:ascii="Times New Roman" w:hAnsi="Times New Roman" w:cs="Times New Roman"/>
          <w:kern w:val="1"/>
          <w:sz w:val="24"/>
          <w:szCs w:val="24"/>
          <w:lang w:eastAsia="zh-CN"/>
        </w:rPr>
        <w:t>尖底离心管内，每管</w:t>
      </w:r>
      <w:r w:rsidR="00130D05" w:rsidRPr="00276627">
        <w:rPr>
          <w:rFonts w:ascii="Times New Roman" w:hAnsi="Times New Roman" w:cs="Times New Roman"/>
          <w:kern w:val="1"/>
          <w:sz w:val="24"/>
          <w:szCs w:val="24"/>
          <w:lang w:eastAsia="zh-CN"/>
        </w:rPr>
        <w:t>30 mL</w:t>
      </w:r>
      <w:r w:rsidR="00130D05"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在</w:t>
      </w:r>
      <w:r w:rsidRPr="00276627">
        <w:rPr>
          <w:rFonts w:ascii="Times New Roman" w:hAnsi="Times New Roman" w:cs="Times New Roman"/>
          <w:kern w:val="1"/>
          <w:sz w:val="24"/>
          <w:szCs w:val="24"/>
          <w:lang w:eastAsia="zh-CN"/>
        </w:rPr>
        <w:t>4°C</w:t>
      </w:r>
      <w:r w:rsidRPr="00276627">
        <w:rPr>
          <w:rFonts w:ascii="Times New Roman" w:hAnsi="Times New Roman" w:cs="Times New Roman"/>
          <w:kern w:val="1"/>
          <w:sz w:val="24"/>
          <w:szCs w:val="24"/>
          <w:lang w:eastAsia="zh-CN"/>
        </w:rPr>
        <w:t>条件下可存储</w:t>
      </w:r>
      <w:r w:rsidRPr="00276627">
        <w:rPr>
          <w:rFonts w:ascii="Times New Roman" w:hAnsi="Times New Roman" w:cs="Times New Roman"/>
          <w:kern w:val="1"/>
          <w:sz w:val="24"/>
          <w:szCs w:val="24"/>
          <w:lang w:eastAsia="zh-CN"/>
        </w:rPr>
        <w:t>1</w:t>
      </w:r>
      <w:r w:rsidRPr="00276627">
        <w:rPr>
          <w:rFonts w:ascii="Times New Roman" w:hAnsi="Times New Roman" w:cs="Times New Roman"/>
          <w:kern w:val="1"/>
          <w:sz w:val="24"/>
          <w:szCs w:val="24"/>
          <w:lang w:eastAsia="zh-CN"/>
        </w:rPr>
        <w:t>周。</w:t>
      </w:r>
    </w:p>
    <w:p w14:paraId="474232CE" w14:textId="575298E6" w:rsidR="00FA2BD4" w:rsidRPr="00276627" w:rsidRDefault="00FA2BD4" w:rsidP="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lastRenderedPageBreak/>
        <w:t xml:space="preserve">3. </w:t>
      </w:r>
      <w:r w:rsidRPr="00276627">
        <w:rPr>
          <w:rFonts w:ascii="Times New Roman" w:hAnsi="Times New Roman" w:cs="Times New Roman"/>
          <w:kern w:val="1"/>
          <w:sz w:val="24"/>
          <w:szCs w:val="24"/>
          <w:lang w:eastAsia="zh-CN"/>
        </w:rPr>
        <w:t>无菌去离子水：</w:t>
      </w:r>
      <w:r w:rsidRPr="00276627">
        <w:rPr>
          <w:rFonts w:ascii="Times New Roman" w:hAnsi="Times New Roman" w:cs="Times New Roman"/>
          <w:kern w:val="1"/>
          <w:sz w:val="24"/>
          <w:szCs w:val="24"/>
          <w:lang w:eastAsia="zh-CN"/>
        </w:rPr>
        <w:t>1 L</w:t>
      </w:r>
      <w:r w:rsidRPr="00276627">
        <w:rPr>
          <w:rFonts w:ascii="Times New Roman" w:hAnsi="Times New Roman" w:cs="Times New Roman"/>
          <w:kern w:val="1"/>
          <w:sz w:val="24"/>
          <w:szCs w:val="24"/>
          <w:lang w:eastAsia="zh-CN"/>
        </w:rPr>
        <w:t>去离子水装入</w:t>
      </w:r>
      <w:r w:rsidRPr="00276627">
        <w:rPr>
          <w:rFonts w:ascii="Times New Roman" w:hAnsi="Times New Roman" w:cs="Times New Roman"/>
          <w:kern w:val="1"/>
          <w:sz w:val="24"/>
          <w:szCs w:val="24"/>
          <w:lang w:eastAsia="zh-CN"/>
        </w:rPr>
        <w:t>1</w:t>
      </w:r>
      <w:r w:rsidR="008B3771">
        <w:rPr>
          <w:rFonts w:ascii="Times New Roman" w:hAnsi="Times New Roman" w:cs="Times New Roman"/>
          <w:kern w:val="1"/>
          <w:sz w:val="24"/>
          <w:szCs w:val="24"/>
          <w:lang w:eastAsia="zh-CN"/>
        </w:rPr>
        <w:t xml:space="preserve"> </w:t>
      </w:r>
      <w:r w:rsidRPr="00276627">
        <w:rPr>
          <w:rFonts w:ascii="Times New Roman" w:hAnsi="Times New Roman" w:cs="Times New Roman"/>
          <w:kern w:val="1"/>
          <w:sz w:val="24"/>
          <w:szCs w:val="24"/>
          <w:lang w:eastAsia="zh-CN"/>
        </w:rPr>
        <w:t>L</w:t>
      </w:r>
      <w:r w:rsidRPr="00276627">
        <w:rPr>
          <w:rFonts w:ascii="Times New Roman" w:hAnsi="Times New Roman" w:cs="Times New Roman"/>
          <w:kern w:val="1"/>
          <w:sz w:val="24"/>
          <w:szCs w:val="24"/>
          <w:lang w:eastAsia="zh-CN"/>
        </w:rPr>
        <w:t>试剂瓶内，</w:t>
      </w:r>
      <w:r w:rsidRPr="00276627">
        <w:rPr>
          <w:rFonts w:ascii="Times New Roman" w:hAnsi="Times New Roman" w:cs="Times New Roman"/>
          <w:kern w:val="1"/>
          <w:sz w:val="24"/>
          <w:szCs w:val="24"/>
          <w:lang w:eastAsia="zh-CN"/>
        </w:rPr>
        <w:t>121°C</w:t>
      </w:r>
      <w:r w:rsidRPr="00276627">
        <w:rPr>
          <w:rFonts w:ascii="Times New Roman" w:hAnsi="Times New Roman" w:cs="Times New Roman"/>
          <w:kern w:val="1"/>
          <w:sz w:val="24"/>
          <w:szCs w:val="24"/>
          <w:lang w:eastAsia="zh-CN"/>
        </w:rPr>
        <w:t>高压灭菌</w:t>
      </w:r>
      <w:r w:rsidRPr="00276627">
        <w:rPr>
          <w:rFonts w:ascii="Times New Roman" w:hAnsi="Times New Roman" w:cs="Times New Roman"/>
          <w:kern w:val="1"/>
          <w:sz w:val="24"/>
          <w:szCs w:val="24"/>
          <w:lang w:eastAsia="zh-CN"/>
        </w:rPr>
        <w:t>15</w:t>
      </w:r>
      <w:r w:rsidRPr="00276627">
        <w:rPr>
          <w:rFonts w:ascii="Times New Roman" w:hAnsi="Times New Roman" w:cs="Times New Roman"/>
          <w:kern w:val="1"/>
          <w:sz w:val="24"/>
          <w:szCs w:val="24"/>
          <w:lang w:eastAsia="zh-CN"/>
        </w:rPr>
        <w:t>分钟。</w:t>
      </w:r>
      <w:r w:rsidR="00AC528A" w:rsidRPr="00276627">
        <w:rPr>
          <w:rFonts w:ascii="Times New Roman" w:hAnsi="Times New Roman" w:cs="Times New Roman"/>
          <w:kern w:val="1"/>
          <w:sz w:val="24"/>
          <w:szCs w:val="24"/>
          <w:lang w:eastAsia="zh-CN"/>
        </w:rPr>
        <w:t>在室温条件下可储存</w:t>
      </w:r>
      <w:r w:rsidR="00AC528A" w:rsidRPr="00276627">
        <w:rPr>
          <w:rFonts w:ascii="Times New Roman" w:hAnsi="Times New Roman" w:cs="Times New Roman"/>
          <w:kern w:val="1"/>
          <w:sz w:val="24"/>
          <w:szCs w:val="24"/>
          <w:lang w:eastAsia="zh-CN"/>
        </w:rPr>
        <w:t>1</w:t>
      </w:r>
      <w:r w:rsidR="00AC528A" w:rsidRPr="00276627">
        <w:rPr>
          <w:rFonts w:ascii="Times New Roman" w:hAnsi="Times New Roman" w:cs="Times New Roman"/>
          <w:kern w:val="1"/>
          <w:sz w:val="24"/>
          <w:szCs w:val="24"/>
          <w:lang w:eastAsia="zh-CN"/>
        </w:rPr>
        <w:t>个月。</w:t>
      </w:r>
    </w:p>
    <w:p w14:paraId="66130C87" w14:textId="58D2E0BC" w:rsidR="00FA2BD4" w:rsidRPr="00276627" w:rsidRDefault="00FA2BD4" w:rsidP="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4. 2.5%</w:t>
      </w:r>
      <w:r w:rsidRPr="00276627">
        <w:rPr>
          <w:rFonts w:ascii="Times New Roman" w:hAnsi="Times New Roman" w:cs="Times New Roman"/>
          <w:kern w:val="1"/>
          <w:sz w:val="24"/>
          <w:szCs w:val="24"/>
          <w:lang w:eastAsia="zh-CN"/>
        </w:rPr>
        <w:t>有效氯浓度的次氯酸钠溶液：将</w:t>
      </w:r>
      <w:r w:rsidRPr="00276627">
        <w:rPr>
          <w:rFonts w:ascii="Times New Roman" w:hAnsi="Times New Roman" w:cs="Times New Roman"/>
          <w:kern w:val="1"/>
          <w:sz w:val="24"/>
          <w:szCs w:val="24"/>
          <w:lang w:eastAsia="zh-CN"/>
        </w:rPr>
        <w:t xml:space="preserve">200 mL </w:t>
      </w:r>
      <w:r w:rsidRPr="00276627">
        <w:rPr>
          <w:rFonts w:ascii="Times New Roman" w:hAnsi="Times New Roman" w:cs="Times New Roman"/>
          <w:kern w:val="1"/>
          <w:sz w:val="24"/>
          <w:szCs w:val="24"/>
          <w:lang w:eastAsia="zh-CN"/>
        </w:rPr>
        <w:t>次氯酸钠溶液溶解于</w:t>
      </w:r>
      <w:r w:rsidRPr="00276627">
        <w:rPr>
          <w:rFonts w:ascii="Times New Roman" w:hAnsi="Times New Roman" w:cs="Times New Roman"/>
          <w:kern w:val="1"/>
          <w:sz w:val="24"/>
          <w:szCs w:val="24"/>
          <w:lang w:eastAsia="zh-CN"/>
        </w:rPr>
        <w:t>120 mL</w:t>
      </w:r>
      <w:r w:rsidRPr="00276627">
        <w:rPr>
          <w:rFonts w:ascii="Times New Roman" w:hAnsi="Times New Roman" w:cs="Times New Roman"/>
          <w:kern w:val="1"/>
          <w:sz w:val="24"/>
          <w:szCs w:val="24"/>
          <w:lang w:eastAsia="zh-CN"/>
        </w:rPr>
        <w:t>无菌去离子水中。</w:t>
      </w:r>
      <w:r w:rsidR="00AC528A" w:rsidRPr="00276627">
        <w:rPr>
          <w:rFonts w:ascii="Times New Roman" w:hAnsi="Times New Roman" w:cs="Times New Roman"/>
          <w:kern w:val="1"/>
          <w:sz w:val="24"/>
          <w:szCs w:val="24"/>
          <w:lang w:eastAsia="zh-CN"/>
        </w:rPr>
        <w:t>现用现配。</w:t>
      </w:r>
    </w:p>
    <w:p w14:paraId="0591FC04" w14:textId="501B7D6A" w:rsidR="00FA2BD4" w:rsidRPr="00276627" w:rsidRDefault="00FA2BD4" w:rsidP="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5. 70%</w:t>
      </w:r>
      <w:r w:rsidRPr="00276627">
        <w:rPr>
          <w:rFonts w:ascii="Times New Roman" w:hAnsi="Times New Roman" w:cs="Times New Roman"/>
          <w:kern w:val="1"/>
          <w:sz w:val="24"/>
          <w:szCs w:val="24"/>
          <w:lang w:eastAsia="zh-CN"/>
        </w:rPr>
        <w:t>乙醇溶液：将</w:t>
      </w:r>
      <w:r w:rsidRPr="00276627">
        <w:rPr>
          <w:rFonts w:ascii="Times New Roman" w:hAnsi="Times New Roman" w:cs="Times New Roman"/>
          <w:kern w:val="1"/>
          <w:sz w:val="24"/>
          <w:szCs w:val="24"/>
          <w:lang w:eastAsia="zh-CN"/>
        </w:rPr>
        <w:t>70 mL</w:t>
      </w:r>
      <w:r w:rsidRPr="00276627">
        <w:rPr>
          <w:rFonts w:ascii="Times New Roman" w:hAnsi="Times New Roman" w:cs="Times New Roman"/>
          <w:kern w:val="1"/>
          <w:sz w:val="24"/>
          <w:szCs w:val="24"/>
          <w:lang w:eastAsia="zh-CN"/>
        </w:rPr>
        <w:t>无水乙醇溶解至</w:t>
      </w:r>
      <w:r w:rsidRPr="00276627">
        <w:rPr>
          <w:rFonts w:ascii="Times New Roman" w:hAnsi="Times New Roman" w:cs="Times New Roman"/>
          <w:kern w:val="1"/>
          <w:sz w:val="24"/>
          <w:szCs w:val="24"/>
          <w:lang w:eastAsia="zh-CN"/>
        </w:rPr>
        <w:t>30 mL</w:t>
      </w:r>
      <w:r w:rsidRPr="00276627">
        <w:rPr>
          <w:rFonts w:ascii="Times New Roman" w:hAnsi="Times New Roman" w:cs="Times New Roman"/>
          <w:kern w:val="1"/>
          <w:sz w:val="24"/>
          <w:szCs w:val="24"/>
          <w:lang w:eastAsia="zh-CN"/>
        </w:rPr>
        <w:t>无菌去离子水中。</w:t>
      </w:r>
      <w:r w:rsidR="00AC528A" w:rsidRPr="00276627">
        <w:rPr>
          <w:rFonts w:ascii="Times New Roman" w:hAnsi="Times New Roman" w:cs="Times New Roman"/>
          <w:kern w:val="1"/>
          <w:sz w:val="24"/>
          <w:szCs w:val="24"/>
          <w:lang w:eastAsia="zh-CN"/>
        </w:rPr>
        <w:t>现用现配。</w:t>
      </w:r>
    </w:p>
    <w:p w14:paraId="62D2C82B" w14:textId="7D69A981" w:rsidR="00D31793" w:rsidRPr="00276627" w:rsidRDefault="00D31793" w:rsidP="00D31793">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6. 1/2 MS</w:t>
      </w:r>
      <w:r w:rsidRPr="00276627">
        <w:rPr>
          <w:rFonts w:ascii="Times New Roman" w:hAnsi="Times New Roman" w:cs="Times New Roman"/>
          <w:kern w:val="1"/>
          <w:sz w:val="24"/>
          <w:szCs w:val="24"/>
          <w:lang w:eastAsia="zh-CN"/>
        </w:rPr>
        <w:t>固体培养基：将</w:t>
      </w:r>
      <w:r w:rsidRPr="00276627">
        <w:rPr>
          <w:rFonts w:ascii="Times New Roman" w:hAnsi="Times New Roman" w:cs="Times New Roman"/>
          <w:kern w:val="1"/>
          <w:sz w:val="24"/>
          <w:szCs w:val="24"/>
          <w:lang w:eastAsia="zh-CN"/>
        </w:rPr>
        <w:t>2.2 g</w:t>
      </w:r>
      <w:r w:rsidRPr="00276627">
        <w:rPr>
          <w:rFonts w:ascii="Times New Roman" w:hAnsi="Times New Roman" w:cs="Times New Roman"/>
        </w:rPr>
        <w:t xml:space="preserve"> </w:t>
      </w:r>
      <w:proofErr w:type="spellStart"/>
      <w:r w:rsidR="00F74AD5" w:rsidRPr="00276627">
        <w:rPr>
          <w:rFonts w:ascii="Times New Roman" w:hAnsi="Times New Roman" w:cs="Times New Roman"/>
          <w:kern w:val="1"/>
          <w:sz w:val="24"/>
          <w:szCs w:val="24"/>
          <w:lang w:eastAsia="zh-CN"/>
        </w:rPr>
        <w:t>Murashige</w:t>
      </w:r>
      <w:proofErr w:type="spellEnd"/>
      <w:r w:rsidR="00F74AD5" w:rsidRPr="00276627">
        <w:rPr>
          <w:rFonts w:ascii="Times New Roman" w:hAnsi="Times New Roman" w:cs="Times New Roman"/>
          <w:kern w:val="1"/>
          <w:sz w:val="24"/>
          <w:szCs w:val="24"/>
          <w:lang w:eastAsia="zh-CN"/>
        </w:rPr>
        <w:t xml:space="preserve"> Skoog</w:t>
      </w:r>
      <w:r w:rsidR="00F74AD5" w:rsidRPr="00276627">
        <w:rPr>
          <w:rFonts w:ascii="Times New Roman" w:hAnsi="Times New Roman" w:cs="Times New Roman"/>
          <w:kern w:val="1"/>
          <w:sz w:val="24"/>
          <w:szCs w:val="24"/>
          <w:lang w:eastAsia="zh-CN"/>
        </w:rPr>
        <w:t>培养基（含维生素）干粉</w:t>
      </w:r>
      <w:r w:rsidRPr="00276627">
        <w:rPr>
          <w:rFonts w:ascii="Times New Roman" w:hAnsi="Times New Roman" w:cs="Times New Roman"/>
          <w:kern w:val="1"/>
          <w:sz w:val="24"/>
          <w:szCs w:val="24"/>
          <w:lang w:eastAsia="zh-CN"/>
        </w:rPr>
        <w:t>与</w:t>
      </w:r>
      <w:r w:rsidRPr="00276627">
        <w:rPr>
          <w:rFonts w:ascii="Times New Roman" w:hAnsi="Times New Roman" w:cs="Times New Roman"/>
          <w:kern w:val="1"/>
          <w:sz w:val="24"/>
          <w:szCs w:val="24"/>
          <w:lang w:eastAsia="zh-CN"/>
        </w:rPr>
        <w:t>10 g</w:t>
      </w:r>
      <w:r w:rsidRPr="00276627">
        <w:rPr>
          <w:rFonts w:ascii="Times New Roman" w:hAnsi="Times New Roman" w:cs="Times New Roman"/>
          <w:kern w:val="1"/>
          <w:sz w:val="24"/>
          <w:szCs w:val="24"/>
          <w:lang w:eastAsia="zh-CN"/>
        </w:rPr>
        <w:t>蔗糖和</w:t>
      </w:r>
      <w:r w:rsidRPr="00276627">
        <w:rPr>
          <w:rFonts w:ascii="Times New Roman" w:hAnsi="Times New Roman" w:cs="Times New Roman"/>
          <w:kern w:val="1"/>
          <w:sz w:val="24"/>
          <w:szCs w:val="24"/>
          <w:lang w:eastAsia="zh-CN"/>
        </w:rPr>
        <w:t>8 g</w:t>
      </w:r>
      <w:r w:rsidRPr="00276627">
        <w:rPr>
          <w:rFonts w:ascii="Times New Roman" w:hAnsi="Times New Roman" w:cs="Times New Roman"/>
          <w:kern w:val="1"/>
          <w:sz w:val="24"/>
          <w:szCs w:val="24"/>
          <w:lang w:eastAsia="zh-CN"/>
        </w:rPr>
        <w:t>琼脂粉溶于</w:t>
      </w:r>
      <w:r w:rsidRPr="00276627">
        <w:rPr>
          <w:rFonts w:ascii="Times New Roman" w:hAnsi="Times New Roman" w:cs="Times New Roman"/>
          <w:kern w:val="1"/>
          <w:sz w:val="24"/>
          <w:szCs w:val="24"/>
          <w:lang w:eastAsia="zh-CN"/>
        </w:rPr>
        <w:t>1 L</w:t>
      </w:r>
      <w:r w:rsidRPr="00276627">
        <w:rPr>
          <w:rFonts w:ascii="Times New Roman" w:hAnsi="Times New Roman" w:cs="Times New Roman"/>
          <w:kern w:val="1"/>
          <w:sz w:val="24"/>
          <w:szCs w:val="24"/>
          <w:lang w:eastAsia="zh-CN"/>
        </w:rPr>
        <w:t>无菌去离子水中，</w:t>
      </w:r>
      <w:r w:rsidR="00AC528A" w:rsidRPr="00276627">
        <w:rPr>
          <w:rFonts w:ascii="Times New Roman" w:hAnsi="Times New Roman" w:cs="Times New Roman"/>
          <w:kern w:val="1"/>
          <w:sz w:val="24"/>
          <w:szCs w:val="24"/>
          <w:lang w:eastAsia="zh-CN"/>
        </w:rPr>
        <w:t>调整</w:t>
      </w:r>
      <w:r w:rsidR="00AC528A" w:rsidRPr="00276627">
        <w:rPr>
          <w:rFonts w:ascii="Times New Roman" w:hAnsi="Times New Roman" w:cs="Times New Roman"/>
          <w:kern w:val="1"/>
          <w:sz w:val="24"/>
          <w:szCs w:val="24"/>
          <w:lang w:eastAsia="zh-CN"/>
        </w:rPr>
        <w:t>pH</w:t>
      </w:r>
      <w:r w:rsidR="00AC528A" w:rsidRPr="00276627">
        <w:rPr>
          <w:rFonts w:ascii="Times New Roman" w:hAnsi="Times New Roman" w:cs="Times New Roman"/>
          <w:kern w:val="1"/>
          <w:sz w:val="24"/>
          <w:szCs w:val="24"/>
          <w:lang w:eastAsia="zh-CN"/>
        </w:rPr>
        <w:t>至</w:t>
      </w:r>
      <w:r w:rsidR="00AC528A" w:rsidRPr="00276627">
        <w:rPr>
          <w:rFonts w:ascii="Times New Roman" w:hAnsi="Times New Roman" w:cs="Times New Roman"/>
          <w:kern w:val="1"/>
          <w:sz w:val="24"/>
          <w:szCs w:val="24"/>
          <w:lang w:eastAsia="zh-CN"/>
        </w:rPr>
        <w:t>5.8</w:t>
      </w:r>
      <w:r w:rsidR="00AC528A"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121°C</w:t>
      </w:r>
      <w:r w:rsidRPr="00276627">
        <w:rPr>
          <w:rFonts w:ascii="Times New Roman" w:hAnsi="Times New Roman" w:cs="Times New Roman"/>
          <w:kern w:val="1"/>
          <w:sz w:val="24"/>
          <w:szCs w:val="24"/>
          <w:lang w:eastAsia="zh-CN"/>
        </w:rPr>
        <w:t>高压灭菌</w:t>
      </w:r>
      <w:r w:rsidRPr="00276627">
        <w:rPr>
          <w:rFonts w:ascii="Times New Roman" w:hAnsi="Times New Roman" w:cs="Times New Roman"/>
          <w:kern w:val="1"/>
          <w:sz w:val="24"/>
          <w:szCs w:val="24"/>
          <w:lang w:eastAsia="zh-CN"/>
        </w:rPr>
        <w:t>15</w:t>
      </w:r>
      <w:r w:rsidRPr="00276627">
        <w:rPr>
          <w:rFonts w:ascii="Times New Roman" w:hAnsi="Times New Roman" w:cs="Times New Roman"/>
          <w:kern w:val="1"/>
          <w:sz w:val="24"/>
          <w:szCs w:val="24"/>
          <w:lang w:eastAsia="zh-CN"/>
        </w:rPr>
        <w:t>分钟。于</w:t>
      </w:r>
      <w:r w:rsidR="00AC528A" w:rsidRPr="00276627">
        <w:rPr>
          <w:rFonts w:ascii="Times New Roman" w:hAnsi="Times New Roman" w:cs="Times New Roman"/>
          <w:kern w:val="1"/>
          <w:sz w:val="24"/>
          <w:szCs w:val="24"/>
          <w:lang w:eastAsia="zh-CN"/>
        </w:rPr>
        <w:t>超净台</w:t>
      </w:r>
      <w:r w:rsidRPr="00276627">
        <w:rPr>
          <w:rFonts w:ascii="Times New Roman" w:hAnsi="Times New Roman" w:cs="Times New Roman"/>
          <w:kern w:val="1"/>
          <w:sz w:val="24"/>
          <w:szCs w:val="24"/>
          <w:lang w:eastAsia="zh-CN"/>
        </w:rPr>
        <w:t>中分装至</w:t>
      </w:r>
      <w:r w:rsidRPr="00276627">
        <w:rPr>
          <w:rFonts w:ascii="Times New Roman" w:hAnsi="Times New Roman" w:cs="Times New Roman"/>
          <w:kern w:val="1"/>
          <w:sz w:val="24"/>
          <w:szCs w:val="24"/>
          <w:lang w:eastAsia="zh-CN"/>
        </w:rPr>
        <w:t>13 cm</w:t>
      </w:r>
      <w:r w:rsidRPr="00276627">
        <w:rPr>
          <w:rFonts w:ascii="Times New Roman" w:hAnsi="Times New Roman" w:cs="Times New Roman"/>
          <w:kern w:val="1"/>
          <w:sz w:val="24"/>
          <w:szCs w:val="24"/>
          <w:lang w:eastAsia="zh-CN"/>
        </w:rPr>
        <w:t>方形培养皿中，每</w:t>
      </w:r>
      <w:proofErr w:type="gramStart"/>
      <w:r w:rsidRPr="00276627">
        <w:rPr>
          <w:rFonts w:ascii="Times New Roman" w:hAnsi="Times New Roman" w:cs="Times New Roman"/>
          <w:kern w:val="1"/>
          <w:sz w:val="24"/>
          <w:szCs w:val="24"/>
          <w:lang w:eastAsia="zh-CN"/>
        </w:rPr>
        <w:t>皿</w:t>
      </w:r>
      <w:proofErr w:type="gramEnd"/>
      <w:r w:rsidRPr="00276627">
        <w:rPr>
          <w:rFonts w:ascii="Times New Roman" w:hAnsi="Times New Roman" w:cs="Times New Roman"/>
          <w:kern w:val="1"/>
          <w:sz w:val="24"/>
          <w:szCs w:val="24"/>
          <w:lang w:eastAsia="zh-CN"/>
        </w:rPr>
        <w:t>50 mL</w:t>
      </w:r>
      <w:r w:rsidRPr="00276627">
        <w:rPr>
          <w:rFonts w:ascii="Times New Roman" w:hAnsi="Times New Roman" w:cs="Times New Roman"/>
          <w:kern w:val="1"/>
          <w:sz w:val="24"/>
          <w:szCs w:val="24"/>
          <w:lang w:eastAsia="zh-CN"/>
        </w:rPr>
        <w:t>。在</w:t>
      </w:r>
      <w:r w:rsidRPr="00276627">
        <w:rPr>
          <w:rFonts w:ascii="Times New Roman" w:hAnsi="Times New Roman" w:cs="Times New Roman"/>
          <w:kern w:val="1"/>
          <w:sz w:val="24"/>
          <w:szCs w:val="24"/>
          <w:lang w:eastAsia="zh-CN"/>
        </w:rPr>
        <w:t>4°C</w:t>
      </w:r>
      <w:r w:rsidRPr="00276627">
        <w:rPr>
          <w:rFonts w:ascii="Times New Roman" w:hAnsi="Times New Roman" w:cs="Times New Roman"/>
          <w:kern w:val="1"/>
          <w:sz w:val="24"/>
          <w:szCs w:val="24"/>
          <w:lang w:eastAsia="zh-CN"/>
        </w:rPr>
        <w:t>条件下可存储</w:t>
      </w:r>
      <w:r w:rsidRPr="00276627">
        <w:rPr>
          <w:rFonts w:ascii="Times New Roman" w:hAnsi="Times New Roman" w:cs="Times New Roman"/>
          <w:kern w:val="1"/>
          <w:sz w:val="24"/>
          <w:szCs w:val="24"/>
          <w:lang w:eastAsia="zh-CN"/>
        </w:rPr>
        <w:t>1</w:t>
      </w:r>
      <w:r w:rsidRPr="00276627">
        <w:rPr>
          <w:rFonts w:ascii="Times New Roman" w:hAnsi="Times New Roman" w:cs="Times New Roman"/>
          <w:kern w:val="1"/>
          <w:sz w:val="24"/>
          <w:szCs w:val="24"/>
          <w:lang w:eastAsia="zh-CN"/>
        </w:rPr>
        <w:t>周。</w:t>
      </w:r>
    </w:p>
    <w:p w14:paraId="686548EC" w14:textId="3E6C67BE" w:rsidR="005E6AC1" w:rsidRPr="00276627" w:rsidRDefault="005E6AC1" w:rsidP="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7. 1/2 MS</w:t>
      </w:r>
      <w:r w:rsidRPr="00276627">
        <w:rPr>
          <w:rFonts w:ascii="Times New Roman" w:hAnsi="Times New Roman" w:cs="Times New Roman"/>
          <w:kern w:val="1"/>
          <w:sz w:val="24"/>
          <w:szCs w:val="24"/>
          <w:lang w:eastAsia="zh-CN"/>
        </w:rPr>
        <w:t>液体培养基：将</w:t>
      </w:r>
      <w:r w:rsidRPr="00276627">
        <w:rPr>
          <w:rFonts w:ascii="Times New Roman" w:hAnsi="Times New Roman" w:cs="Times New Roman"/>
          <w:kern w:val="1"/>
          <w:sz w:val="24"/>
          <w:szCs w:val="24"/>
          <w:lang w:eastAsia="zh-CN"/>
        </w:rPr>
        <w:t>2.2 g</w:t>
      </w:r>
      <w:r w:rsidRPr="00276627">
        <w:rPr>
          <w:rFonts w:ascii="Times New Roman" w:hAnsi="Times New Roman" w:cs="Times New Roman"/>
          <w:lang w:eastAsia="zh-CN"/>
        </w:rPr>
        <w:t xml:space="preserve"> </w:t>
      </w:r>
      <w:proofErr w:type="spellStart"/>
      <w:r w:rsidR="00F74AD5" w:rsidRPr="00276627">
        <w:rPr>
          <w:rFonts w:ascii="Times New Roman" w:hAnsi="Times New Roman" w:cs="Times New Roman"/>
          <w:kern w:val="1"/>
          <w:sz w:val="24"/>
          <w:szCs w:val="24"/>
          <w:lang w:eastAsia="zh-CN"/>
        </w:rPr>
        <w:t>Murashige</w:t>
      </w:r>
      <w:proofErr w:type="spellEnd"/>
      <w:r w:rsidR="00F74AD5" w:rsidRPr="00276627">
        <w:rPr>
          <w:rFonts w:ascii="Times New Roman" w:hAnsi="Times New Roman" w:cs="Times New Roman"/>
          <w:kern w:val="1"/>
          <w:sz w:val="24"/>
          <w:szCs w:val="24"/>
          <w:lang w:eastAsia="zh-CN"/>
        </w:rPr>
        <w:t xml:space="preserve"> Skoog</w:t>
      </w:r>
      <w:r w:rsidR="00F74AD5" w:rsidRPr="00276627">
        <w:rPr>
          <w:rFonts w:ascii="Times New Roman" w:hAnsi="Times New Roman" w:cs="Times New Roman"/>
          <w:kern w:val="1"/>
          <w:sz w:val="24"/>
          <w:szCs w:val="24"/>
          <w:lang w:eastAsia="zh-CN"/>
        </w:rPr>
        <w:t>培养基（含维生素）干粉</w:t>
      </w:r>
      <w:r w:rsidRPr="00276627">
        <w:rPr>
          <w:rFonts w:ascii="Times New Roman" w:hAnsi="Times New Roman" w:cs="Times New Roman"/>
          <w:kern w:val="1"/>
          <w:sz w:val="24"/>
          <w:szCs w:val="24"/>
          <w:lang w:eastAsia="zh-CN"/>
        </w:rPr>
        <w:t>溶于</w:t>
      </w:r>
      <w:r w:rsidRPr="00276627">
        <w:rPr>
          <w:rFonts w:ascii="Times New Roman" w:hAnsi="Times New Roman" w:cs="Times New Roman"/>
          <w:kern w:val="1"/>
          <w:sz w:val="24"/>
          <w:szCs w:val="24"/>
          <w:lang w:eastAsia="zh-CN"/>
        </w:rPr>
        <w:t>1 L</w:t>
      </w:r>
      <w:r w:rsidRPr="00276627">
        <w:rPr>
          <w:rFonts w:ascii="Times New Roman" w:hAnsi="Times New Roman" w:cs="Times New Roman"/>
          <w:kern w:val="1"/>
          <w:sz w:val="24"/>
          <w:szCs w:val="24"/>
          <w:lang w:eastAsia="zh-CN"/>
        </w:rPr>
        <w:t>无菌去离子水中，</w:t>
      </w:r>
      <w:r w:rsidR="00AC528A" w:rsidRPr="00276627">
        <w:rPr>
          <w:rFonts w:ascii="Times New Roman" w:hAnsi="Times New Roman" w:cs="Times New Roman"/>
          <w:kern w:val="1"/>
          <w:sz w:val="24"/>
          <w:szCs w:val="24"/>
          <w:lang w:eastAsia="zh-CN"/>
        </w:rPr>
        <w:t>调整</w:t>
      </w:r>
      <w:r w:rsidR="00AC528A" w:rsidRPr="00276627">
        <w:rPr>
          <w:rFonts w:ascii="Times New Roman" w:hAnsi="Times New Roman" w:cs="Times New Roman"/>
          <w:kern w:val="1"/>
          <w:sz w:val="24"/>
          <w:szCs w:val="24"/>
          <w:lang w:eastAsia="zh-CN"/>
        </w:rPr>
        <w:t>pH</w:t>
      </w:r>
      <w:r w:rsidR="00AC528A" w:rsidRPr="00276627">
        <w:rPr>
          <w:rFonts w:ascii="Times New Roman" w:hAnsi="Times New Roman" w:cs="Times New Roman"/>
          <w:kern w:val="1"/>
          <w:sz w:val="24"/>
          <w:szCs w:val="24"/>
          <w:lang w:eastAsia="zh-CN"/>
        </w:rPr>
        <w:t>至</w:t>
      </w:r>
      <w:r w:rsidR="00AC528A" w:rsidRPr="00276627">
        <w:rPr>
          <w:rFonts w:ascii="Times New Roman" w:hAnsi="Times New Roman" w:cs="Times New Roman"/>
          <w:kern w:val="1"/>
          <w:sz w:val="24"/>
          <w:szCs w:val="24"/>
          <w:lang w:eastAsia="zh-CN"/>
        </w:rPr>
        <w:t>5.8</w:t>
      </w:r>
      <w:r w:rsidR="00AC528A"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121°C</w:t>
      </w:r>
      <w:r w:rsidRPr="00276627">
        <w:rPr>
          <w:rFonts w:ascii="Times New Roman" w:hAnsi="Times New Roman" w:cs="Times New Roman"/>
          <w:kern w:val="1"/>
          <w:sz w:val="24"/>
          <w:szCs w:val="24"/>
          <w:lang w:eastAsia="zh-CN"/>
        </w:rPr>
        <w:t>高压灭菌</w:t>
      </w:r>
      <w:r w:rsidRPr="00276627">
        <w:rPr>
          <w:rFonts w:ascii="Times New Roman" w:hAnsi="Times New Roman" w:cs="Times New Roman"/>
          <w:kern w:val="1"/>
          <w:sz w:val="24"/>
          <w:szCs w:val="24"/>
          <w:lang w:eastAsia="zh-CN"/>
        </w:rPr>
        <w:t>15</w:t>
      </w:r>
      <w:r w:rsidRPr="00276627">
        <w:rPr>
          <w:rFonts w:ascii="Times New Roman" w:hAnsi="Times New Roman" w:cs="Times New Roman"/>
          <w:kern w:val="1"/>
          <w:sz w:val="24"/>
          <w:szCs w:val="24"/>
          <w:lang w:eastAsia="zh-CN"/>
        </w:rPr>
        <w:t>分钟。</w:t>
      </w:r>
      <w:r w:rsidR="00AC528A" w:rsidRPr="00276627">
        <w:rPr>
          <w:rFonts w:ascii="Times New Roman" w:hAnsi="Times New Roman" w:cs="Times New Roman"/>
          <w:kern w:val="1"/>
          <w:sz w:val="24"/>
          <w:szCs w:val="24"/>
          <w:lang w:eastAsia="zh-CN"/>
        </w:rPr>
        <w:t>在</w:t>
      </w:r>
      <w:r w:rsidR="00AC528A" w:rsidRPr="00276627">
        <w:rPr>
          <w:rFonts w:ascii="Times New Roman" w:hAnsi="Times New Roman" w:cs="Times New Roman"/>
          <w:kern w:val="1"/>
          <w:sz w:val="24"/>
          <w:szCs w:val="24"/>
          <w:lang w:eastAsia="zh-CN"/>
        </w:rPr>
        <w:t>4°C</w:t>
      </w:r>
      <w:r w:rsidR="00AC528A" w:rsidRPr="00276627">
        <w:rPr>
          <w:rFonts w:ascii="Times New Roman" w:hAnsi="Times New Roman" w:cs="Times New Roman"/>
          <w:kern w:val="1"/>
          <w:sz w:val="24"/>
          <w:szCs w:val="24"/>
          <w:lang w:eastAsia="zh-CN"/>
        </w:rPr>
        <w:t>条件下可存储</w:t>
      </w:r>
      <w:r w:rsidR="00AC528A" w:rsidRPr="00276627">
        <w:rPr>
          <w:rFonts w:ascii="Times New Roman" w:hAnsi="Times New Roman" w:cs="Times New Roman"/>
          <w:kern w:val="1"/>
          <w:sz w:val="24"/>
          <w:szCs w:val="24"/>
          <w:lang w:eastAsia="zh-CN"/>
        </w:rPr>
        <w:t>1</w:t>
      </w:r>
      <w:r w:rsidR="00AC528A" w:rsidRPr="00276627">
        <w:rPr>
          <w:rFonts w:ascii="Times New Roman" w:hAnsi="Times New Roman" w:cs="Times New Roman"/>
          <w:kern w:val="1"/>
          <w:sz w:val="24"/>
          <w:szCs w:val="24"/>
          <w:lang w:eastAsia="zh-CN"/>
        </w:rPr>
        <w:t>周。</w:t>
      </w:r>
    </w:p>
    <w:p w14:paraId="65AD56EA" w14:textId="42EA2E45" w:rsidR="00FA2BD4" w:rsidRDefault="00D43A18" w:rsidP="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8. </w:t>
      </w:r>
      <w:r w:rsidRPr="00276627">
        <w:rPr>
          <w:rFonts w:ascii="Times New Roman" w:hAnsi="Times New Roman" w:cs="Times New Roman"/>
          <w:kern w:val="1"/>
          <w:sz w:val="24"/>
          <w:szCs w:val="24"/>
          <w:lang w:eastAsia="zh-CN"/>
        </w:rPr>
        <w:t>木村</w:t>
      </w:r>
      <w:r w:rsidRPr="00276627">
        <w:rPr>
          <w:rFonts w:ascii="Times New Roman" w:hAnsi="Times New Roman" w:cs="Times New Roman"/>
          <w:kern w:val="1"/>
          <w:sz w:val="24"/>
          <w:szCs w:val="24"/>
          <w:lang w:eastAsia="zh-CN"/>
        </w:rPr>
        <w:t>B</w:t>
      </w:r>
      <w:r w:rsidRPr="00276627">
        <w:rPr>
          <w:rFonts w:ascii="Times New Roman" w:hAnsi="Times New Roman" w:cs="Times New Roman"/>
          <w:kern w:val="1"/>
          <w:sz w:val="24"/>
          <w:szCs w:val="24"/>
          <w:lang w:eastAsia="zh-CN"/>
        </w:rPr>
        <w:t>液体培养基：将</w:t>
      </w:r>
      <w:r w:rsidRPr="00276627">
        <w:rPr>
          <w:rFonts w:ascii="Times New Roman" w:hAnsi="Times New Roman" w:cs="Times New Roman"/>
          <w:kern w:val="1"/>
          <w:sz w:val="24"/>
          <w:szCs w:val="24"/>
          <w:lang w:eastAsia="zh-CN"/>
        </w:rPr>
        <w:t>254 mg</w:t>
      </w:r>
      <w:r w:rsidRPr="00276627">
        <w:rPr>
          <w:rFonts w:ascii="Times New Roman" w:hAnsi="Times New Roman" w:cs="Times New Roman"/>
          <w:kern w:val="1"/>
          <w:sz w:val="24"/>
          <w:szCs w:val="24"/>
          <w:lang w:eastAsia="zh-CN"/>
        </w:rPr>
        <w:t>木村</w:t>
      </w:r>
      <w:r w:rsidRPr="00276627">
        <w:rPr>
          <w:rFonts w:ascii="Times New Roman" w:hAnsi="Times New Roman" w:cs="Times New Roman"/>
          <w:kern w:val="1"/>
          <w:sz w:val="24"/>
          <w:szCs w:val="24"/>
          <w:lang w:eastAsia="zh-CN"/>
        </w:rPr>
        <w:t>B</w:t>
      </w:r>
      <w:r w:rsidRPr="00276627">
        <w:rPr>
          <w:rFonts w:ascii="Times New Roman" w:hAnsi="Times New Roman" w:cs="Times New Roman"/>
          <w:kern w:val="1"/>
          <w:sz w:val="24"/>
          <w:szCs w:val="24"/>
          <w:lang w:eastAsia="zh-CN"/>
        </w:rPr>
        <w:t>水稻营养液干粉及</w:t>
      </w:r>
      <w:r w:rsidRPr="00276627">
        <w:rPr>
          <w:rFonts w:ascii="Times New Roman" w:hAnsi="Times New Roman" w:cs="Times New Roman"/>
          <w:kern w:val="1"/>
          <w:sz w:val="24"/>
          <w:szCs w:val="24"/>
          <w:lang w:eastAsia="zh-CN"/>
        </w:rPr>
        <w:t>0.2 mL</w:t>
      </w:r>
      <w:r w:rsidRPr="00276627">
        <w:rPr>
          <w:rFonts w:ascii="Times New Roman" w:hAnsi="Times New Roman" w:cs="Times New Roman"/>
          <w:kern w:val="1"/>
          <w:sz w:val="24"/>
          <w:szCs w:val="24"/>
          <w:lang w:eastAsia="zh-CN"/>
        </w:rPr>
        <w:t>配套</w:t>
      </w:r>
      <w:r w:rsidRPr="00276627">
        <w:rPr>
          <w:rFonts w:ascii="Times New Roman" w:hAnsi="Times New Roman" w:cs="Times New Roman"/>
          <w:kern w:val="1"/>
          <w:sz w:val="24"/>
          <w:szCs w:val="24"/>
          <w:lang w:eastAsia="zh-CN"/>
        </w:rPr>
        <w:t>5000×</w:t>
      </w:r>
      <w:r w:rsidRPr="00276627">
        <w:rPr>
          <w:rFonts w:ascii="Times New Roman" w:hAnsi="Times New Roman" w:cs="Times New Roman"/>
          <w:kern w:val="1"/>
          <w:sz w:val="24"/>
          <w:szCs w:val="24"/>
          <w:lang w:eastAsia="zh-CN"/>
        </w:rPr>
        <w:t>钙浓缩液溶解至</w:t>
      </w:r>
      <w:r w:rsidRPr="00276627">
        <w:rPr>
          <w:rFonts w:ascii="Times New Roman" w:hAnsi="Times New Roman" w:cs="Times New Roman"/>
          <w:kern w:val="1"/>
          <w:sz w:val="24"/>
          <w:szCs w:val="24"/>
          <w:lang w:eastAsia="zh-CN"/>
        </w:rPr>
        <w:t>1 L</w:t>
      </w:r>
      <w:r w:rsidRPr="00276627">
        <w:rPr>
          <w:rFonts w:ascii="Times New Roman" w:hAnsi="Times New Roman" w:cs="Times New Roman"/>
          <w:kern w:val="1"/>
          <w:sz w:val="24"/>
          <w:szCs w:val="24"/>
          <w:lang w:eastAsia="zh-CN"/>
        </w:rPr>
        <w:t>无菌去离子水中，</w:t>
      </w:r>
      <w:r w:rsidR="00AC528A" w:rsidRPr="00276627">
        <w:rPr>
          <w:rFonts w:ascii="Times New Roman" w:hAnsi="Times New Roman" w:cs="Times New Roman"/>
          <w:kern w:val="1"/>
          <w:sz w:val="24"/>
          <w:szCs w:val="24"/>
          <w:lang w:eastAsia="zh-CN"/>
        </w:rPr>
        <w:t>调整</w:t>
      </w:r>
      <w:r w:rsidR="00AC528A" w:rsidRPr="00276627">
        <w:rPr>
          <w:rFonts w:ascii="Times New Roman" w:hAnsi="Times New Roman" w:cs="Times New Roman"/>
          <w:kern w:val="1"/>
          <w:sz w:val="24"/>
          <w:szCs w:val="24"/>
          <w:lang w:eastAsia="zh-CN"/>
        </w:rPr>
        <w:t>pH</w:t>
      </w:r>
      <w:r w:rsidR="00AC528A" w:rsidRPr="00276627">
        <w:rPr>
          <w:rFonts w:ascii="Times New Roman" w:hAnsi="Times New Roman" w:cs="Times New Roman"/>
          <w:kern w:val="1"/>
          <w:sz w:val="24"/>
          <w:szCs w:val="24"/>
          <w:lang w:eastAsia="zh-CN"/>
        </w:rPr>
        <w:t>至</w:t>
      </w:r>
      <w:r w:rsidR="00AC528A" w:rsidRPr="00276627">
        <w:rPr>
          <w:rFonts w:ascii="Times New Roman" w:hAnsi="Times New Roman" w:cs="Times New Roman"/>
          <w:kern w:val="1"/>
          <w:sz w:val="24"/>
          <w:szCs w:val="24"/>
          <w:lang w:eastAsia="zh-CN"/>
        </w:rPr>
        <w:t>5.8</w:t>
      </w:r>
      <w:r w:rsidR="00AC528A"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121°C</w:t>
      </w:r>
      <w:r w:rsidRPr="00276627">
        <w:rPr>
          <w:rFonts w:ascii="Times New Roman" w:hAnsi="Times New Roman" w:cs="Times New Roman"/>
          <w:kern w:val="1"/>
          <w:sz w:val="24"/>
          <w:szCs w:val="24"/>
          <w:lang w:eastAsia="zh-CN"/>
        </w:rPr>
        <w:t>高压灭菌</w:t>
      </w:r>
      <w:r w:rsidRPr="00276627">
        <w:rPr>
          <w:rFonts w:ascii="Times New Roman" w:hAnsi="Times New Roman" w:cs="Times New Roman"/>
          <w:kern w:val="1"/>
          <w:sz w:val="24"/>
          <w:szCs w:val="24"/>
          <w:lang w:eastAsia="zh-CN"/>
        </w:rPr>
        <w:t>15</w:t>
      </w:r>
      <w:r w:rsidRPr="00276627">
        <w:rPr>
          <w:rFonts w:ascii="Times New Roman" w:hAnsi="Times New Roman" w:cs="Times New Roman"/>
          <w:kern w:val="1"/>
          <w:sz w:val="24"/>
          <w:szCs w:val="24"/>
          <w:lang w:eastAsia="zh-CN"/>
        </w:rPr>
        <w:t>分钟。</w:t>
      </w:r>
      <w:r w:rsidR="00AC528A" w:rsidRPr="00276627">
        <w:rPr>
          <w:rFonts w:ascii="Times New Roman" w:hAnsi="Times New Roman" w:cs="Times New Roman"/>
          <w:kern w:val="1"/>
          <w:sz w:val="24"/>
          <w:szCs w:val="24"/>
          <w:lang w:eastAsia="zh-CN"/>
        </w:rPr>
        <w:t>在</w:t>
      </w:r>
      <w:r w:rsidR="00AC528A" w:rsidRPr="00276627">
        <w:rPr>
          <w:rFonts w:ascii="Times New Roman" w:hAnsi="Times New Roman" w:cs="Times New Roman"/>
          <w:kern w:val="1"/>
          <w:sz w:val="24"/>
          <w:szCs w:val="24"/>
          <w:lang w:eastAsia="zh-CN"/>
        </w:rPr>
        <w:t>4°C</w:t>
      </w:r>
      <w:r w:rsidR="00AC528A" w:rsidRPr="00276627">
        <w:rPr>
          <w:rFonts w:ascii="Times New Roman" w:hAnsi="Times New Roman" w:cs="Times New Roman"/>
          <w:kern w:val="1"/>
          <w:sz w:val="24"/>
          <w:szCs w:val="24"/>
          <w:lang w:eastAsia="zh-CN"/>
        </w:rPr>
        <w:t>条件下可存储</w:t>
      </w:r>
      <w:r w:rsidR="00AC528A" w:rsidRPr="00276627">
        <w:rPr>
          <w:rFonts w:ascii="Times New Roman" w:hAnsi="Times New Roman" w:cs="Times New Roman"/>
          <w:kern w:val="1"/>
          <w:sz w:val="24"/>
          <w:szCs w:val="24"/>
          <w:lang w:eastAsia="zh-CN"/>
        </w:rPr>
        <w:t>1</w:t>
      </w:r>
      <w:r w:rsidR="00AC528A" w:rsidRPr="00276627">
        <w:rPr>
          <w:rFonts w:ascii="Times New Roman" w:hAnsi="Times New Roman" w:cs="Times New Roman"/>
          <w:kern w:val="1"/>
          <w:sz w:val="24"/>
          <w:szCs w:val="24"/>
          <w:lang w:eastAsia="zh-CN"/>
        </w:rPr>
        <w:t>周。</w:t>
      </w:r>
    </w:p>
    <w:p w14:paraId="2CFDF13F" w14:textId="77777777" w:rsidR="00276627" w:rsidRPr="00276627" w:rsidRDefault="00276627" w:rsidP="002458C5">
      <w:pPr>
        <w:wordWrap w:val="0"/>
        <w:adjustRightInd w:val="0"/>
        <w:snapToGrid w:val="0"/>
        <w:spacing w:line="360" w:lineRule="auto"/>
        <w:rPr>
          <w:rFonts w:ascii="Times New Roman" w:hAnsi="Times New Roman" w:cs="Times New Roman"/>
          <w:kern w:val="1"/>
          <w:sz w:val="24"/>
          <w:szCs w:val="24"/>
          <w:lang w:eastAsia="zh-CN"/>
        </w:rPr>
      </w:pPr>
    </w:p>
    <w:p w14:paraId="1B675051" w14:textId="2FA65A04" w:rsidR="004A77DB" w:rsidRPr="00276627" w:rsidRDefault="005E6AC1" w:rsidP="00481383">
      <w:pPr>
        <w:wordWrap w:val="0"/>
        <w:adjustRightInd w:val="0"/>
        <w:snapToGrid w:val="0"/>
        <w:spacing w:line="360" w:lineRule="auto"/>
        <w:rPr>
          <w:rFonts w:ascii="黑体" w:eastAsia="黑体" w:hAnsi="黑体" w:cs="Times New Roman"/>
          <w:b/>
          <w:bCs/>
          <w:sz w:val="24"/>
          <w:szCs w:val="24"/>
          <w:lang w:eastAsia="zh-CN"/>
        </w:rPr>
      </w:pPr>
      <w:r w:rsidRPr="00276627">
        <w:rPr>
          <w:rFonts w:ascii="黑体" w:eastAsia="黑体" w:hAnsi="黑体" w:cs="Times New Roman"/>
          <w:b/>
          <w:bCs/>
          <w:sz w:val="24"/>
          <w:szCs w:val="24"/>
          <w:lang w:eastAsia="zh-CN"/>
        </w:rPr>
        <w:t>失败经验</w:t>
      </w:r>
    </w:p>
    <w:p w14:paraId="6FEF3ECB" w14:textId="07D431F2" w:rsidR="00DC2B52" w:rsidRPr="00276627" w:rsidRDefault="00DC2B52" w:rsidP="00DC2B52">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1. </w:t>
      </w:r>
      <w:r w:rsidRPr="00276627">
        <w:rPr>
          <w:rFonts w:ascii="Times New Roman" w:hAnsi="Times New Roman" w:cs="Times New Roman"/>
          <w:kern w:val="1"/>
          <w:sz w:val="24"/>
          <w:szCs w:val="24"/>
          <w:lang w:eastAsia="zh-CN"/>
        </w:rPr>
        <w:t>控制体系污染。</w:t>
      </w:r>
      <w:r w:rsidR="00941507" w:rsidRPr="00276627">
        <w:rPr>
          <w:rFonts w:ascii="Times New Roman" w:hAnsi="Times New Roman" w:cs="Times New Roman"/>
          <w:kern w:val="1"/>
          <w:sz w:val="24"/>
          <w:szCs w:val="24"/>
          <w:lang w:eastAsia="zh-CN"/>
        </w:rPr>
        <w:t>带菌器材会导致实验体系被污染，</w:t>
      </w:r>
      <w:r w:rsidRPr="00276627">
        <w:rPr>
          <w:rFonts w:ascii="Times New Roman" w:hAnsi="Times New Roman" w:cs="Times New Roman"/>
          <w:kern w:val="1"/>
          <w:sz w:val="24"/>
          <w:szCs w:val="24"/>
          <w:lang w:eastAsia="zh-CN"/>
        </w:rPr>
        <w:t>所有使用的实验器材均需要高温高压灭菌处理</w:t>
      </w:r>
      <w:r w:rsidR="00941507" w:rsidRPr="00276627">
        <w:rPr>
          <w:rFonts w:ascii="Times New Roman" w:hAnsi="Times New Roman" w:cs="Times New Roman"/>
          <w:kern w:val="1"/>
          <w:sz w:val="24"/>
          <w:szCs w:val="24"/>
          <w:lang w:eastAsia="zh-CN"/>
        </w:rPr>
        <w:t>并烘干后使用。</w:t>
      </w:r>
    </w:p>
    <w:p w14:paraId="23F29A7E" w14:textId="70FAB264" w:rsidR="00941507" w:rsidRPr="00276627" w:rsidRDefault="00DC2B52" w:rsidP="00DC2B52">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2.</w:t>
      </w:r>
      <w:r w:rsidR="00941507" w:rsidRPr="00276627">
        <w:rPr>
          <w:rFonts w:ascii="Times New Roman" w:hAnsi="Times New Roman" w:cs="Times New Roman"/>
          <w:kern w:val="1"/>
          <w:sz w:val="24"/>
          <w:szCs w:val="24"/>
          <w:lang w:eastAsia="zh-CN"/>
        </w:rPr>
        <w:t xml:space="preserve"> </w:t>
      </w:r>
      <w:r w:rsidR="00941507" w:rsidRPr="00276627">
        <w:rPr>
          <w:rFonts w:ascii="Times New Roman" w:hAnsi="Times New Roman" w:cs="Times New Roman"/>
          <w:kern w:val="1"/>
          <w:sz w:val="24"/>
          <w:szCs w:val="24"/>
          <w:lang w:eastAsia="zh-CN"/>
        </w:rPr>
        <w:t>控制种子污染。种子灭菌不彻底会导致实验体系被污染，种子灭菌所用试剂应保证现用现配，防止挥发后浓度降低。</w:t>
      </w:r>
      <w:r w:rsidR="00AC528A" w:rsidRPr="00276627">
        <w:rPr>
          <w:rFonts w:ascii="Times New Roman" w:hAnsi="Times New Roman" w:cs="Times New Roman"/>
          <w:kern w:val="1"/>
          <w:sz w:val="24"/>
          <w:szCs w:val="24"/>
          <w:lang w:eastAsia="zh-CN"/>
        </w:rPr>
        <w:t>配置试剂所用原液应保证正确储藏，防止有效成分挥发、分解。</w:t>
      </w:r>
      <w:proofErr w:type="gramStart"/>
      <w:r w:rsidR="00941507" w:rsidRPr="00276627">
        <w:rPr>
          <w:rFonts w:ascii="Times New Roman" w:hAnsi="Times New Roman" w:cs="Times New Roman"/>
          <w:kern w:val="1"/>
          <w:sz w:val="24"/>
          <w:szCs w:val="24"/>
          <w:lang w:eastAsia="zh-CN"/>
        </w:rPr>
        <w:t>若培养</w:t>
      </w:r>
      <w:proofErr w:type="gramEnd"/>
      <w:r w:rsidR="00941507" w:rsidRPr="00276627">
        <w:rPr>
          <w:rFonts w:ascii="Times New Roman" w:hAnsi="Times New Roman" w:cs="Times New Roman"/>
          <w:kern w:val="1"/>
          <w:sz w:val="24"/>
          <w:szCs w:val="24"/>
          <w:lang w:eastAsia="zh-CN"/>
        </w:rPr>
        <w:t>种子的平板出现大量污染可考虑加高次氯酸钠浓度和灭菌时间，但过高的浓度和过久的时间也存在影响萌发率的风险。</w:t>
      </w:r>
    </w:p>
    <w:p w14:paraId="3E55B15E" w14:textId="77777777" w:rsidR="00276627" w:rsidRPr="00276627" w:rsidRDefault="00DC2B52" w:rsidP="0094150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3.</w:t>
      </w:r>
      <w:r w:rsidR="00941507" w:rsidRPr="00276627">
        <w:rPr>
          <w:rFonts w:ascii="Times New Roman" w:hAnsi="Times New Roman" w:cs="Times New Roman"/>
          <w:kern w:val="1"/>
          <w:sz w:val="24"/>
          <w:szCs w:val="24"/>
          <w:lang w:eastAsia="zh-CN"/>
        </w:rPr>
        <w:t xml:space="preserve"> </w:t>
      </w:r>
      <w:r w:rsidR="00941507" w:rsidRPr="00276627">
        <w:rPr>
          <w:rFonts w:ascii="Times New Roman" w:hAnsi="Times New Roman" w:cs="Times New Roman"/>
          <w:kern w:val="1"/>
          <w:sz w:val="24"/>
          <w:szCs w:val="24"/>
          <w:lang w:eastAsia="zh-CN"/>
        </w:rPr>
        <w:t>培养无菌苗的平板在制备过程中应充分吹干至存放时平板盖上无蒸汽凝结成的液滴。过湿的平板在培养过程中会析出大量水导致污染。</w:t>
      </w:r>
    </w:p>
    <w:p w14:paraId="0B0F02F3" w14:textId="3231DF71" w:rsidR="00941507" w:rsidRPr="00276627" w:rsidRDefault="00DC2B52" w:rsidP="0094150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4.</w:t>
      </w:r>
      <w:r w:rsidR="00941507" w:rsidRPr="00276627">
        <w:rPr>
          <w:rFonts w:ascii="Times New Roman" w:hAnsi="Times New Roman" w:cs="Times New Roman"/>
          <w:kern w:val="1"/>
          <w:sz w:val="24"/>
          <w:szCs w:val="24"/>
          <w:lang w:eastAsia="zh-CN"/>
        </w:rPr>
        <w:t xml:space="preserve"> </w:t>
      </w:r>
      <w:r w:rsidR="00941507" w:rsidRPr="00276627">
        <w:rPr>
          <w:rFonts w:ascii="Times New Roman" w:hAnsi="Times New Roman" w:cs="Times New Roman"/>
          <w:kern w:val="1"/>
          <w:sz w:val="24"/>
          <w:szCs w:val="24"/>
          <w:lang w:eastAsia="zh-CN"/>
        </w:rPr>
        <w:t>使用液体培养基扩繁细菌时，不同细菌菌液浑浊时间不能保证一致，</w:t>
      </w:r>
      <w:proofErr w:type="gramStart"/>
      <w:r w:rsidR="00941507" w:rsidRPr="00276627">
        <w:rPr>
          <w:rFonts w:ascii="Times New Roman" w:hAnsi="Times New Roman" w:cs="Times New Roman"/>
          <w:kern w:val="1"/>
          <w:sz w:val="24"/>
          <w:szCs w:val="24"/>
          <w:lang w:eastAsia="zh-CN"/>
        </w:rPr>
        <w:t>若统一</w:t>
      </w:r>
      <w:proofErr w:type="gramEnd"/>
      <w:r w:rsidR="00941507" w:rsidRPr="00276627">
        <w:rPr>
          <w:rFonts w:ascii="Times New Roman" w:hAnsi="Times New Roman" w:cs="Times New Roman"/>
          <w:kern w:val="1"/>
          <w:sz w:val="24"/>
          <w:szCs w:val="24"/>
          <w:lang w:eastAsia="zh-CN"/>
        </w:rPr>
        <w:t>培养，易产生部分细菌生长过快，菌液过浓，活性下降的情况。应视不同细菌的生长速度分批次培养。</w:t>
      </w:r>
    </w:p>
    <w:p w14:paraId="3375B722" w14:textId="77777777" w:rsidR="00941507" w:rsidRPr="00276627" w:rsidRDefault="00941507" w:rsidP="00941507">
      <w:pPr>
        <w:wordWrap w:val="0"/>
        <w:adjustRightInd w:val="0"/>
        <w:snapToGrid w:val="0"/>
        <w:spacing w:line="360" w:lineRule="auto"/>
        <w:rPr>
          <w:rFonts w:ascii="Times New Roman" w:hAnsi="Times New Roman" w:cs="Times New Roman"/>
          <w:kern w:val="1"/>
          <w:sz w:val="24"/>
          <w:szCs w:val="24"/>
          <w:lang w:eastAsia="zh-CN"/>
        </w:rPr>
      </w:pPr>
    </w:p>
    <w:p w14:paraId="728DDA53" w14:textId="38A55155" w:rsidR="00D31473" w:rsidRPr="00276627" w:rsidRDefault="00A4170B" w:rsidP="00B41151">
      <w:pPr>
        <w:wordWrap w:val="0"/>
        <w:adjustRightInd w:val="0"/>
        <w:snapToGrid w:val="0"/>
        <w:spacing w:line="360" w:lineRule="auto"/>
        <w:rPr>
          <w:rFonts w:ascii="黑体" w:eastAsia="黑体" w:hAnsi="黑体" w:cs="Times New Roman"/>
          <w:b/>
          <w:bCs/>
          <w:sz w:val="24"/>
          <w:szCs w:val="24"/>
          <w:lang w:eastAsia="zh-CN"/>
        </w:rPr>
      </w:pPr>
      <w:r w:rsidRPr="00276627">
        <w:rPr>
          <w:rFonts w:ascii="黑体" w:eastAsia="黑体" w:hAnsi="黑体" w:cs="Times New Roman"/>
          <w:b/>
          <w:bCs/>
          <w:sz w:val="24"/>
          <w:szCs w:val="24"/>
          <w:lang w:eastAsia="zh-CN"/>
        </w:rPr>
        <w:t>致谢</w:t>
      </w:r>
    </w:p>
    <w:p w14:paraId="4DC0DD88" w14:textId="2506908E" w:rsidR="00D31473" w:rsidRPr="00276627" w:rsidRDefault="00D005DC" w:rsidP="00CE24DE">
      <w:pPr>
        <w:widowControl w:val="0"/>
        <w:adjustRightInd w:val="0"/>
        <w:snapToGrid w:val="0"/>
        <w:spacing w:line="360" w:lineRule="auto"/>
        <w:ind w:firstLineChars="200" w:firstLine="480"/>
        <w:rPr>
          <w:rFonts w:ascii="Times New Roman" w:hAnsi="Times New Roman" w:cs="Times New Roman"/>
          <w:kern w:val="0"/>
          <w:lang w:eastAsia="zh-CN"/>
        </w:rPr>
      </w:pPr>
      <w:r w:rsidRPr="00276627">
        <w:rPr>
          <w:rFonts w:ascii="Times New Roman" w:hAnsi="Times New Roman" w:cs="Times New Roman"/>
          <w:kern w:val="1"/>
          <w:sz w:val="24"/>
          <w:szCs w:val="24"/>
          <w:lang w:eastAsia="zh-CN"/>
        </w:rPr>
        <w:lastRenderedPageBreak/>
        <w:t>本项目由中国科学院战略先导专项</w:t>
      </w:r>
      <w:r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编号：</w:t>
      </w:r>
      <w:r w:rsidRPr="00276627">
        <w:rPr>
          <w:rFonts w:ascii="Times New Roman" w:hAnsi="Times New Roman" w:cs="Times New Roman"/>
          <w:kern w:val="1"/>
          <w:sz w:val="24"/>
          <w:szCs w:val="24"/>
          <w:lang w:eastAsia="zh-CN"/>
        </w:rPr>
        <w:t>XDA24020104)</w:t>
      </w:r>
      <w:r w:rsidRPr="00276627">
        <w:rPr>
          <w:rFonts w:ascii="Times New Roman" w:hAnsi="Times New Roman" w:cs="Times New Roman"/>
          <w:kern w:val="1"/>
          <w:sz w:val="24"/>
          <w:szCs w:val="24"/>
          <w:lang w:eastAsia="zh-CN"/>
        </w:rPr>
        <w:t>、中国科学院前沿科学重点研究项目</w:t>
      </w:r>
      <w:r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编号：</w:t>
      </w:r>
      <w:r w:rsidRPr="00276627">
        <w:rPr>
          <w:rFonts w:ascii="Times New Roman" w:hAnsi="Times New Roman" w:cs="Times New Roman"/>
          <w:kern w:val="1"/>
          <w:sz w:val="24"/>
          <w:szCs w:val="24"/>
          <w:lang w:eastAsia="zh-CN"/>
        </w:rPr>
        <w:t>QYZDB-SSW-SMC021)</w:t>
      </w:r>
      <w:r w:rsidRPr="00276627">
        <w:rPr>
          <w:rFonts w:ascii="Times New Roman" w:hAnsi="Times New Roman" w:cs="Times New Roman"/>
          <w:kern w:val="1"/>
          <w:sz w:val="24"/>
          <w:szCs w:val="24"/>
          <w:lang w:eastAsia="zh-CN"/>
        </w:rPr>
        <w:t>、国家自然科学基金项目</w:t>
      </w:r>
      <w:r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编号：</w:t>
      </w:r>
      <w:r w:rsidRPr="00276627">
        <w:rPr>
          <w:rFonts w:ascii="Times New Roman" w:hAnsi="Times New Roman" w:cs="Times New Roman"/>
          <w:kern w:val="1"/>
          <w:sz w:val="24"/>
          <w:szCs w:val="24"/>
          <w:lang w:eastAsia="zh-CN"/>
        </w:rPr>
        <w:t>31772400, 31761143017, 31801945, 31701997)</w:t>
      </w:r>
      <w:r w:rsidRPr="00276627">
        <w:rPr>
          <w:rFonts w:ascii="Times New Roman" w:hAnsi="Times New Roman" w:cs="Times New Roman"/>
          <w:kern w:val="1"/>
          <w:sz w:val="24"/>
          <w:szCs w:val="24"/>
          <w:lang w:eastAsia="zh-CN"/>
        </w:rPr>
        <w:t>和中国科学院青年创新促进会</w:t>
      </w:r>
      <w:r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编号：</w:t>
      </w:r>
      <w:r w:rsidRPr="00276627">
        <w:rPr>
          <w:rFonts w:ascii="Times New Roman" w:hAnsi="Times New Roman" w:cs="Times New Roman"/>
          <w:kern w:val="1"/>
          <w:sz w:val="24"/>
          <w:szCs w:val="24"/>
          <w:lang w:eastAsia="zh-CN"/>
        </w:rPr>
        <w:t>2020101) [Supported by the Strategic Priority Research Program of the Chinese Academy of Sciences (Precision Seed Design and Breeding, No. XDA24020104), the Key Research Program of Frontier Sciences of the Chinese Academy of Science (No. QYZDB-SSW-SMC021), the National Natural Science Foundation of China (No. 31772400, 31761143017, 31801945, 31701997), the Chinese Academy of Sciences Youth Innovation Promotion Association (No. 2020101)]</w:t>
      </w:r>
      <w:r w:rsidRPr="00276627">
        <w:rPr>
          <w:rFonts w:ascii="Times New Roman" w:hAnsi="Times New Roman" w:cs="Times New Roman"/>
          <w:kern w:val="1"/>
          <w:sz w:val="24"/>
          <w:szCs w:val="24"/>
          <w:lang w:eastAsia="zh-CN"/>
        </w:rPr>
        <w:t>支持。此实验方法已经在</w:t>
      </w:r>
      <w:r w:rsidRPr="00276627">
        <w:rPr>
          <w:rFonts w:ascii="Times New Roman" w:hAnsi="Times New Roman" w:cs="Times New Roman"/>
          <w:kern w:val="1"/>
          <w:sz w:val="24"/>
          <w:szCs w:val="24"/>
          <w:lang w:eastAsia="zh-CN"/>
        </w:rPr>
        <w:t>Nature Biotechnology</w:t>
      </w:r>
      <w:r w:rsidRPr="00276627">
        <w:rPr>
          <w:rFonts w:ascii="Times New Roman" w:hAnsi="Times New Roman" w:cs="Times New Roman"/>
          <w:kern w:val="1"/>
          <w:sz w:val="24"/>
          <w:szCs w:val="24"/>
        </w:rPr>
        <w:fldChar w:fldCharType="begin"/>
      </w:r>
      <w:r w:rsidRPr="00276627">
        <w:rPr>
          <w:rFonts w:ascii="Times New Roman" w:hAnsi="Times New Roman" w:cs="Times New Roman"/>
          <w:kern w:val="1"/>
          <w:sz w:val="24"/>
          <w:szCs w:val="24"/>
          <w:lang w:eastAsia="zh-CN"/>
        </w:rPr>
        <w:instrText xml:space="preserve"> ADDIN EN.CITE &lt;EndNote&gt;&lt;Cite&gt;&lt;Author&gt;Zhang&lt;/Author&gt;&lt;Year&gt;2019&lt;/Year&gt;&lt;RecNum&gt;12&lt;/RecNum&gt;&lt;DisplayText&gt;&lt;style font="Arial"&gt;(Zhang&lt;/style&gt;&lt;style face="italic" font="Arial"&gt;</w:instrText>
      </w:r>
      <w:r w:rsidRPr="00276627">
        <w:rPr>
          <w:rFonts w:ascii="Times New Roman" w:hAnsi="Times New Roman" w:cs="Times New Roman"/>
          <w:kern w:val="1"/>
          <w:sz w:val="24"/>
          <w:szCs w:val="24"/>
          <w:lang w:eastAsia="zh-CN"/>
        </w:rPr>
        <w:instrText>等，</w:instrText>
      </w:r>
      <w:r w:rsidRPr="00276627">
        <w:rPr>
          <w:rFonts w:ascii="Times New Roman" w:hAnsi="Times New Roman" w:cs="Times New Roman"/>
          <w:kern w:val="1"/>
          <w:sz w:val="24"/>
          <w:szCs w:val="24"/>
          <w:lang w:eastAsia="zh-CN"/>
        </w:rPr>
        <w:instrText>&lt;/style&gt;&lt;style font="Arial"&gt; 2019)&lt;/style&gt;&lt;/DisplayText&gt;&lt;record&gt;&lt;rec-number&gt;12&lt;/rec-number&gt;&lt;foreign-keys&gt;&lt;key app="EN" db-id="wzxvxz0s3ar2pdetvrz5r9zsz5xs2900pd0t" timestamp="1556779462" guid="9ab4ea8d-70a3-422f-9c8d-3d5a80ed0ccf"&gt;12&lt;/key&gt;&lt;/foreign-keys&gt;&lt;ref-type name="Journal Article"&gt;17&lt;/ref-type&gt;&lt;contributors&gt;&lt;authors&gt;&lt;author&gt;Zhang, Jingying&lt;/author&gt;&lt;author&gt;Liu, Yong-Xin&lt;/author&gt;&lt;author&gt;Zhang, Na&lt;/author&gt;&lt;author&gt;Hu, Bin&lt;/author&gt;&lt;author&gt;Jin, Tao&lt;/author&gt;&lt;author&gt;Xu, Haoran&lt;/author&gt;&lt;author&gt;Qin, Yuan&lt;/author&gt;&lt;author&gt;Yan, Pengxu&lt;/author&gt;&lt;author&gt;Zhang, Xiaoning&lt;/author&gt;&lt;author&gt;Guo, Xiaoxuan&lt;/author&gt;&lt;author&gt;Hui, Jing&lt;/author&gt;&lt;author&gt;Cao, Shouyun&lt;/author&gt;&lt;author&gt;Wang, Xin&lt;/author&gt;&lt;author&gt;Wang, Chao&lt;/author&gt;&lt;author&gt;Wang, Hui&lt;/author&gt;&lt;author&gt;Qu, Baoyuan&lt;/author&gt;&lt;author&gt;Fan, Guangyi&lt;/author&gt;&lt;author&gt;Yuan, Lixing&lt;/author&gt;&lt;author&gt;Garrido-Oter, Ruben&lt;/author&gt;&lt;author&gt;Chu, Chengcai&lt;/author&gt;&lt;author&gt;Bai, Yang&lt;/author&gt;&lt;/authors&gt;&lt;/contributors&gt;&lt;titles&gt;&lt;title&gt;&lt;style face="italic" font="default" size="100%"&gt;NRT1.1B&lt;/style&gt;&lt;style face="normal" font="default" size="100%"&gt; is associated with root microbiota composition and nitrogen use in field-grown rice&lt;/style&gt;&lt;/title&gt;&lt;secondary-title&gt;Nature Biotechnology&lt;/secondary-title&gt;&lt;/titles&gt;&lt;periodical&gt;&lt;full-title&gt;Nature Biotechnology&lt;/full-title&gt;&lt;abbr-1&gt;Nat. Biotechnol.&lt;/abbr-1&gt;&lt;abbr-2&gt;Nat Biotechnol&lt;/abbr-2&gt;&lt;/periodical&gt;&lt;pages&gt;676-684&lt;/pages&gt;&lt;volume&gt;37&lt;/volume&gt;&lt;number&gt;6&lt;/number&gt;&lt;dates&gt;&lt;year&gt;2019&lt;/year&gt;&lt;pub-dates&gt;&lt;date&gt;2019/04/29&lt;/date&gt;&lt;/pub-dates&gt;&lt;/dates&gt;&lt;isbn&gt;1546-1696&lt;/isbn&gt;&lt;urls&gt;&lt;related-urls&gt;&lt;url&gt;https://doi.org/10.1038/s41587-019-0104-4&lt;/url&gt;&lt;/related-urls&gt;&lt;/urls&gt;&lt;electronic-resource-num&gt;10.1038/s41587-019-0104-4&lt;/electronic-resource-num&gt;&lt;/record&gt;&lt;/Cite&gt;&lt;/EndNote&gt;</w:instrText>
      </w:r>
      <w:r w:rsidRPr="00276627">
        <w:rPr>
          <w:rFonts w:ascii="Times New Roman" w:hAnsi="Times New Roman" w:cs="Times New Roman"/>
          <w:kern w:val="1"/>
          <w:sz w:val="24"/>
          <w:szCs w:val="24"/>
        </w:rPr>
        <w:fldChar w:fldCharType="separate"/>
      </w:r>
      <w:r w:rsidRPr="00276627">
        <w:rPr>
          <w:rFonts w:ascii="Times New Roman" w:hAnsi="Times New Roman" w:cs="Times New Roman"/>
          <w:noProof/>
          <w:kern w:val="1"/>
          <w:sz w:val="24"/>
          <w:szCs w:val="24"/>
          <w:lang w:eastAsia="zh-CN"/>
        </w:rPr>
        <w:t>(Zhang</w:t>
      </w:r>
      <w:r w:rsidRPr="00276627">
        <w:rPr>
          <w:rFonts w:ascii="Times New Roman" w:hAnsi="Times New Roman" w:cs="Times New Roman"/>
          <w:i/>
          <w:noProof/>
          <w:kern w:val="1"/>
          <w:sz w:val="24"/>
          <w:szCs w:val="24"/>
          <w:lang w:eastAsia="zh-CN"/>
        </w:rPr>
        <w:t>等，</w:t>
      </w:r>
      <w:r w:rsidRPr="00276627">
        <w:rPr>
          <w:rFonts w:ascii="Times New Roman" w:hAnsi="Times New Roman" w:cs="Times New Roman"/>
          <w:noProof/>
          <w:kern w:val="1"/>
          <w:sz w:val="24"/>
          <w:szCs w:val="24"/>
          <w:lang w:eastAsia="zh-CN"/>
        </w:rPr>
        <w:t xml:space="preserve"> 2019)</w:t>
      </w:r>
      <w:r w:rsidRPr="00276627">
        <w:rPr>
          <w:rFonts w:ascii="Times New Roman" w:hAnsi="Times New Roman" w:cs="Times New Roman"/>
          <w:kern w:val="1"/>
          <w:sz w:val="24"/>
          <w:szCs w:val="24"/>
        </w:rPr>
        <w:fldChar w:fldCharType="end"/>
      </w:r>
      <w:r w:rsidRPr="00276627">
        <w:rPr>
          <w:rFonts w:ascii="Times New Roman" w:hAnsi="Times New Roman" w:cs="Times New Roman"/>
          <w:kern w:val="1"/>
          <w:sz w:val="24"/>
          <w:szCs w:val="24"/>
          <w:lang w:eastAsia="zh-CN"/>
        </w:rPr>
        <w:t xml:space="preserve"> </w:t>
      </w:r>
      <w:r w:rsidRPr="00276627">
        <w:rPr>
          <w:rFonts w:ascii="Times New Roman" w:hAnsi="Times New Roman" w:cs="Times New Roman"/>
          <w:kern w:val="1"/>
          <w:sz w:val="24"/>
          <w:szCs w:val="24"/>
          <w:lang w:eastAsia="zh-CN"/>
        </w:rPr>
        <w:t>等国际顶级期刊发表文章中使用。此外此实验思想也在之前的综述文章中被提及</w:t>
      </w:r>
      <w:r w:rsidRPr="00276627">
        <w:rPr>
          <w:rFonts w:ascii="Times New Roman" w:hAnsi="Times New Roman" w:cs="Times New Roman"/>
          <w:kern w:val="1"/>
          <w:sz w:val="24"/>
          <w:szCs w:val="24"/>
          <w:lang w:eastAsia="zh-CN"/>
        </w:rPr>
        <w:t xml:space="preserve">(Liu </w:t>
      </w:r>
      <w:r w:rsidRPr="00276627">
        <w:rPr>
          <w:rFonts w:ascii="Times New Roman" w:hAnsi="Times New Roman" w:cs="Times New Roman"/>
          <w:i/>
          <w:kern w:val="1"/>
          <w:sz w:val="24"/>
          <w:szCs w:val="24"/>
          <w:lang w:eastAsia="zh-CN"/>
        </w:rPr>
        <w:t>等，</w:t>
      </w:r>
      <w:r w:rsidRPr="00276627">
        <w:rPr>
          <w:rFonts w:ascii="Times New Roman" w:hAnsi="Times New Roman" w:cs="Times New Roman"/>
          <w:kern w:val="1"/>
          <w:sz w:val="24"/>
          <w:szCs w:val="24"/>
          <w:lang w:eastAsia="zh-CN"/>
        </w:rPr>
        <w:t xml:space="preserve"> 2019)</w:t>
      </w:r>
      <w:r w:rsidRPr="00276627">
        <w:rPr>
          <w:rFonts w:ascii="Times New Roman" w:hAnsi="Times New Roman" w:cs="Times New Roman"/>
          <w:kern w:val="1"/>
          <w:sz w:val="24"/>
          <w:szCs w:val="24"/>
          <w:lang w:eastAsia="zh-CN"/>
        </w:rPr>
        <w:t>。</w:t>
      </w:r>
    </w:p>
    <w:p w14:paraId="7AFF80B8" w14:textId="77777777" w:rsidR="00D31473" w:rsidRPr="00276627" w:rsidRDefault="00A4170B">
      <w:pPr>
        <w:widowControl w:val="0"/>
        <w:adjustRightInd w:val="0"/>
        <w:snapToGrid w:val="0"/>
        <w:spacing w:line="360" w:lineRule="auto"/>
        <w:rPr>
          <w:rFonts w:ascii="黑体" w:eastAsia="黑体" w:hAnsi="黑体" w:cs="Times New Roman"/>
          <w:kern w:val="0"/>
          <w:lang w:eastAsia="zh-CN"/>
        </w:rPr>
      </w:pPr>
      <w:r w:rsidRPr="00276627">
        <w:rPr>
          <w:rFonts w:ascii="黑体" w:eastAsia="黑体" w:hAnsi="黑体" w:cs="Times New Roman"/>
          <w:b/>
          <w:bCs/>
          <w:sz w:val="24"/>
          <w:szCs w:val="24"/>
          <w:lang w:eastAsia="zh-CN"/>
        </w:rPr>
        <w:t>参考文献</w:t>
      </w:r>
    </w:p>
    <w:p w14:paraId="618B6070" w14:textId="519258C1" w:rsidR="00CE24DE" w:rsidRPr="00276627" w:rsidRDefault="00CE24DE" w:rsidP="00CE24DE">
      <w:pPr>
        <w:pStyle w:val="12"/>
        <w:widowControl w:val="0"/>
        <w:numPr>
          <w:ilvl w:val="0"/>
          <w:numId w:val="9"/>
        </w:numPr>
        <w:autoSpaceDE w:val="0"/>
        <w:autoSpaceDN w:val="0"/>
        <w:adjustRightInd w:val="0"/>
        <w:snapToGrid w:val="0"/>
        <w:spacing w:line="360" w:lineRule="auto"/>
        <w:ind w:firstLineChars="0"/>
        <w:jc w:val="both"/>
        <w:rPr>
          <w:rFonts w:ascii="Times New Roman" w:hAnsi="Times New Roman" w:cs="Times New Roman"/>
          <w:sz w:val="20"/>
          <w:szCs w:val="20"/>
        </w:rPr>
      </w:pPr>
      <w:r w:rsidRPr="00276627">
        <w:rPr>
          <w:rFonts w:ascii="Times New Roman" w:hAnsi="Times New Roman" w:cs="Times New Roman"/>
          <w:sz w:val="20"/>
          <w:szCs w:val="20"/>
        </w:rPr>
        <w:t xml:space="preserve">Zhang, J.Y., Liu, Y.X., Zhang, N., Hu, B., </w:t>
      </w:r>
      <w:proofErr w:type="spellStart"/>
      <w:r w:rsidRPr="00276627">
        <w:rPr>
          <w:rFonts w:ascii="Times New Roman" w:hAnsi="Times New Roman" w:cs="Times New Roman"/>
          <w:sz w:val="20"/>
          <w:szCs w:val="20"/>
        </w:rPr>
        <w:t>Jin</w:t>
      </w:r>
      <w:proofErr w:type="spellEnd"/>
      <w:r w:rsidRPr="00276627">
        <w:rPr>
          <w:rFonts w:ascii="Times New Roman" w:hAnsi="Times New Roman" w:cs="Times New Roman"/>
          <w:sz w:val="20"/>
          <w:szCs w:val="20"/>
        </w:rPr>
        <w:t xml:space="preserve">, T., Xu, H.R., Qin, Y., Yan, P.X., Zhang, X.N., Guo, X.X., et al. (2019). NRT1.1B is associated with root microbiota composition and nitrogen use in field-grown rice. Nat. </w:t>
      </w:r>
      <w:proofErr w:type="spellStart"/>
      <w:r w:rsidRPr="00276627">
        <w:rPr>
          <w:rFonts w:ascii="Times New Roman" w:hAnsi="Times New Roman" w:cs="Times New Roman"/>
          <w:sz w:val="20"/>
          <w:szCs w:val="20"/>
        </w:rPr>
        <w:t>Biotechnol</w:t>
      </w:r>
      <w:proofErr w:type="spellEnd"/>
      <w:r w:rsidRPr="00276627">
        <w:rPr>
          <w:rFonts w:ascii="Times New Roman" w:hAnsi="Times New Roman" w:cs="Times New Roman"/>
          <w:sz w:val="20"/>
          <w:szCs w:val="20"/>
        </w:rPr>
        <w:t>. 6, 676-689.</w:t>
      </w:r>
    </w:p>
    <w:p w14:paraId="4A701F71" w14:textId="4F9F5F06" w:rsidR="00623FE2" w:rsidRPr="00276627" w:rsidRDefault="00CE24DE" w:rsidP="00623FE2">
      <w:pPr>
        <w:pStyle w:val="afff5"/>
        <w:widowControl w:val="0"/>
        <w:numPr>
          <w:ilvl w:val="0"/>
          <w:numId w:val="9"/>
        </w:numPr>
        <w:autoSpaceDE w:val="0"/>
        <w:autoSpaceDN w:val="0"/>
        <w:adjustRightInd w:val="0"/>
        <w:snapToGrid w:val="0"/>
        <w:spacing w:line="360" w:lineRule="auto"/>
        <w:ind w:firstLineChars="0"/>
        <w:jc w:val="both"/>
        <w:rPr>
          <w:rFonts w:ascii="Times New Roman" w:hAnsi="Times New Roman" w:cs="Times New Roman"/>
          <w:szCs w:val="20"/>
        </w:rPr>
      </w:pPr>
      <w:r w:rsidRPr="00276627">
        <w:rPr>
          <w:rFonts w:ascii="Times New Roman" w:hAnsi="Times New Roman" w:cs="Times New Roman"/>
          <w:szCs w:val="20"/>
        </w:rPr>
        <w:t xml:space="preserve">Liu, Y.X., Qin, Y., Bai, Y. </w:t>
      </w:r>
      <w:r w:rsidRPr="00276627">
        <w:rPr>
          <w:rFonts w:ascii="Times New Roman" w:hAnsi="Times New Roman" w:cs="Times New Roman"/>
          <w:szCs w:val="20"/>
          <w:lang w:eastAsia="zh-CN"/>
        </w:rPr>
        <w:t xml:space="preserve">(2019). </w:t>
      </w:r>
      <w:r w:rsidRPr="00276627">
        <w:rPr>
          <w:rFonts w:ascii="Times New Roman" w:hAnsi="Times New Roman" w:cs="Times New Roman"/>
          <w:szCs w:val="20"/>
        </w:rPr>
        <w:t xml:space="preserve">Reductionist synthetic community approaches in root microbiome research. </w:t>
      </w:r>
      <w:proofErr w:type="spellStart"/>
      <w:r w:rsidRPr="00276627">
        <w:rPr>
          <w:rFonts w:ascii="Times New Roman" w:hAnsi="Times New Roman" w:cs="Times New Roman"/>
          <w:szCs w:val="20"/>
        </w:rPr>
        <w:t>Curr</w:t>
      </w:r>
      <w:proofErr w:type="spellEnd"/>
      <w:r w:rsidRPr="00276627">
        <w:rPr>
          <w:rFonts w:ascii="Times New Roman" w:hAnsi="Times New Roman" w:cs="Times New Roman"/>
          <w:szCs w:val="20"/>
        </w:rPr>
        <w:t xml:space="preserve">. </w:t>
      </w:r>
      <w:proofErr w:type="spellStart"/>
      <w:r w:rsidRPr="00276627">
        <w:rPr>
          <w:rFonts w:ascii="Times New Roman" w:hAnsi="Times New Roman" w:cs="Times New Roman"/>
          <w:szCs w:val="20"/>
        </w:rPr>
        <w:t>Opin</w:t>
      </w:r>
      <w:proofErr w:type="spellEnd"/>
      <w:r w:rsidRPr="00276627">
        <w:rPr>
          <w:rFonts w:ascii="Times New Roman" w:hAnsi="Times New Roman" w:cs="Times New Roman"/>
          <w:szCs w:val="20"/>
        </w:rPr>
        <w:t>. Microbiol. 49: 97–102.</w:t>
      </w:r>
    </w:p>
    <w:sectPr w:rsidR="00623FE2" w:rsidRPr="00276627">
      <w:headerReference w:type="default" r:id="rId10"/>
      <w:footerReference w:type="default" r:id="rId11"/>
      <w:pgSz w:w="11906" w:h="16838"/>
      <w:pgMar w:top="1843" w:right="1418" w:bottom="1418" w:left="1418" w:header="851" w:footer="11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95AE1" w14:textId="77777777" w:rsidR="00376AE8" w:rsidRDefault="00376AE8">
      <w:r>
        <w:separator/>
      </w:r>
    </w:p>
  </w:endnote>
  <w:endnote w:type="continuationSeparator" w:id="0">
    <w:p w14:paraId="08D7D2C3" w14:textId="77777777" w:rsidR="00376AE8" w:rsidRDefault="00376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neva">
    <w:altName w:val="Arial"/>
    <w:charset w:val="00"/>
    <w:family w:val="swiss"/>
    <w:pitch w:val="default"/>
    <w:sig w:usb0="00000000" w:usb1="00000000"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0134539"/>
    </w:sdtPr>
    <w:sdtEndPr>
      <w:rPr>
        <w:rFonts w:ascii="Arial" w:hAnsi="Arial" w:cs="Arial"/>
      </w:rPr>
    </w:sdtEndPr>
    <w:sdtContent>
      <w:p w14:paraId="40C67345" w14:textId="124AD941" w:rsidR="00FA2BD4" w:rsidRDefault="00FA2BD4">
        <w:pPr>
          <w:pStyle w:val="af6"/>
          <w:jc w:val="center"/>
          <w:rPr>
            <w:rFonts w:ascii="Arial" w:hAnsi="Arial" w:cs="Arial"/>
          </w:rPr>
        </w:pPr>
        <w:r>
          <w:rPr>
            <w:rFonts w:ascii="Arial" w:hAnsi="Arial" w:cs="Arial"/>
          </w:rPr>
          <w:fldChar w:fldCharType="begin"/>
        </w:r>
        <w:r>
          <w:rPr>
            <w:rFonts w:ascii="Arial" w:hAnsi="Arial" w:cs="Arial"/>
          </w:rPr>
          <w:instrText>PAGE   \* MERGEFORMAT</w:instrText>
        </w:r>
        <w:r>
          <w:rPr>
            <w:rFonts w:ascii="Arial" w:hAnsi="Arial" w:cs="Arial"/>
          </w:rPr>
          <w:fldChar w:fldCharType="separate"/>
        </w:r>
        <w:r w:rsidR="008B3C5D" w:rsidRPr="008B3C5D">
          <w:rPr>
            <w:rFonts w:ascii="Arial" w:hAnsi="Arial" w:cs="Arial"/>
            <w:noProof/>
            <w:lang w:val="zh-CN" w:eastAsia="zh-CN"/>
          </w:rPr>
          <w:t>7</w:t>
        </w:r>
        <w:r>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C8988" w14:textId="77777777" w:rsidR="00376AE8" w:rsidRDefault="00376AE8">
      <w:r>
        <w:separator/>
      </w:r>
    </w:p>
  </w:footnote>
  <w:footnote w:type="continuationSeparator" w:id="0">
    <w:p w14:paraId="76DAFBFA" w14:textId="77777777" w:rsidR="00376AE8" w:rsidRDefault="00376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CC426" w14:textId="77777777" w:rsidR="00FA2BD4" w:rsidRDefault="00FA2BD4">
    <w:pPr>
      <w:pBdr>
        <w:bottom w:val="single" w:sz="6" w:space="1" w:color="auto"/>
      </w:pBdr>
      <w:tabs>
        <w:tab w:val="center" w:pos="4320"/>
      </w:tabs>
      <w:snapToGrid w:val="0"/>
      <w:ind w:right="13"/>
      <w:rPr>
        <w:sz w:val="18"/>
        <w:szCs w:val="18"/>
        <w:lang w:val="es-ES_tradnl"/>
      </w:rPr>
    </w:pPr>
    <w:r>
      <w:rPr>
        <w:noProof/>
        <w:sz w:val="18"/>
        <w:szCs w:val="18"/>
        <w:lang w:eastAsia="zh-CN"/>
      </w:rPr>
      <w:drawing>
        <wp:inline distT="0" distB="0" distL="0" distR="0" wp14:anchorId="759ADE1E" wp14:editId="51482420">
          <wp:extent cx="1127125" cy="341630"/>
          <wp:effectExtent l="0" t="0" r="0" b="1270"/>
          <wp:docPr id="9" name="图片 9"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sz w:val="18"/>
        <w:szCs w:val="18"/>
        <w:lang w:val="es-ES_tradnl"/>
      </w:rPr>
      <w:t xml:space="preserve">               </w:t>
    </w:r>
    <w:r>
      <w:rPr>
        <w:rFonts w:ascii="Times New Roman" w:hAnsi="Times New Roman"/>
        <w:noProof/>
        <w:sz w:val="18"/>
        <w:szCs w:val="18"/>
        <w:lang w:eastAsia="zh-CN"/>
      </w:rPr>
      <mc:AlternateContent>
        <mc:Choice Requires="wps">
          <w:drawing>
            <wp:inline distT="0" distB="0" distL="0" distR="0" wp14:anchorId="579EC9F2" wp14:editId="01B63F74">
              <wp:extent cx="1864360" cy="237490"/>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800" cy="237825"/>
                      </a:xfrm>
                      <a:prstGeom prst="rect">
                        <a:avLst/>
                      </a:prstGeom>
                      <a:noFill/>
                      <a:ln>
                        <a:noFill/>
                      </a:ln>
                    </wps:spPr>
                    <wps:txbx>
                      <w:txbxContent>
                        <w:p w14:paraId="4A21C608" w14:textId="77777777" w:rsidR="00FA2BD4" w:rsidRDefault="00FA2BD4">
                          <w:pPr>
                            <w:wordWrap w:val="0"/>
                            <w:snapToGrid w:val="0"/>
                            <w:rPr>
                              <w:rFonts w:ascii="Arial" w:hAnsi="Arial" w:cs="Arial"/>
                              <w:color w:val="0000FF"/>
                              <w:szCs w:val="20"/>
                              <w:u w:val="single"/>
                            </w:rPr>
                          </w:pPr>
                          <w:r>
                            <w:rPr>
                              <w:rFonts w:ascii="Arial" w:hAnsi="Arial" w:cs="Arial"/>
                              <w:szCs w:val="20"/>
                            </w:rPr>
                            <w:t xml:space="preserve">www.bio-protocol.org/exxxx   </w:t>
                          </w:r>
                        </w:p>
                      </w:txbxContent>
                    </wps:txbx>
                    <wps:bodyPr rot="0" vert="horz" wrap="square" lIns="91440" tIns="45720" rIns="91440" bIns="45720" anchor="ctr" anchorCtr="0" upright="1">
                      <a:noAutofit/>
                    </wps:bodyPr>
                  </wps:wsp>
                </a:graphicData>
              </a:graphic>
            </wp:inline>
          </w:drawing>
        </mc:Choice>
        <mc:Fallback>
          <w:pict>
            <v:rect w14:anchorId="579EC9F2" id="矩形 2" o:spid="_x0000_s1026" style="width:146.8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" filled="f" stroked="f">
              <v:textbox>
                <w:txbxContent>
                  <w:p w14:paraId="4A21C608" w14:textId="77777777" w:rsidR="00FA2BD4" w:rsidRDefault="00FA2BD4">
                    <w:pPr>
                      <w:wordWrap w:val="0"/>
                      <w:snapToGrid w:val="0"/>
                      <w:rPr>
                        <w:rFonts w:ascii="Arial" w:hAnsi="Arial" w:cs="Arial"/>
                        <w:color w:val="0000FF"/>
                        <w:szCs w:val="20"/>
                        <w:u w:val="single"/>
                      </w:rPr>
                    </w:pPr>
                    <w:r>
                      <w:rPr>
                        <w:rFonts w:ascii="Arial" w:hAnsi="Arial" w:cs="Arial"/>
                        <w:szCs w:val="20"/>
                      </w:rPr>
                      <w:t xml:space="preserve">www.bio-protocol.org/exxxx   </w:t>
                    </w:r>
                  </w:p>
                </w:txbxContent>
              </v:textbox>
              <w10:anchorlock/>
            </v:rect>
          </w:pict>
        </mc:Fallback>
      </mc:AlternateContent>
    </w:r>
    <w:r>
      <w:rPr>
        <w:sz w:val="18"/>
        <w:szCs w:val="18"/>
        <w:lang w:val="es-ES_tradnl"/>
      </w:rPr>
      <w:t xml:space="preserve">      </w:t>
    </w:r>
    <w:r>
      <w:rPr>
        <w:rFonts w:ascii="Times New Roman" w:hAnsi="Times New Roman"/>
        <w:noProof/>
        <w:sz w:val="18"/>
        <w:szCs w:val="18"/>
        <w:lang w:eastAsia="zh-CN"/>
      </w:rPr>
      <mc:AlternateContent>
        <mc:Choice Requires="wps">
          <w:drawing>
            <wp:inline distT="0" distB="0" distL="0" distR="0" wp14:anchorId="47AD0641" wp14:editId="53D5BF89">
              <wp:extent cx="1552575"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49885"/>
                      </a:xfrm>
                      <a:prstGeom prst="rect">
                        <a:avLst/>
                      </a:prstGeom>
                      <a:noFill/>
                      <a:ln>
                        <a:noFill/>
                      </a:ln>
                    </wps:spPr>
                    <wps:txbx>
                      <w:txbxContent>
                        <w:p w14:paraId="641CF347" w14:textId="77777777" w:rsidR="00FA2BD4" w:rsidRDefault="00FA2BD4">
                          <w:pPr>
                            <w:spacing w:line="276" w:lineRule="auto"/>
                            <w:rPr>
                              <w:rFonts w:ascii="Arial" w:hAnsi="Arial" w:cs="Arial"/>
                              <w:color w:val="000000" w:themeColor="text1"/>
                              <w:sz w:val="16"/>
                              <w:szCs w:val="16"/>
                            </w:rPr>
                          </w:pPr>
                        </w:p>
                        <w:p w14:paraId="45ADE680" w14:textId="77777777" w:rsidR="00FA2BD4" w:rsidRDefault="00FA2BD4">
                          <w:pPr>
                            <w:snapToGrid w:val="0"/>
                            <w:spacing w:line="276" w:lineRule="auto"/>
                            <w:rPr>
                              <w:sz w:val="16"/>
                              <w:szCs w:val="16"/>
                            </w:rPr>
                          </w:pPr>
                          <w:r>
                            <w:rPr>
                              <w:rFonts w:ascii="Arial" w:hAnsi="Arial" w:cs="Arial"/>
                              <w:sz w:val="16"/>
                              <w:szCs w:val="16"/>
                            </w:rPr>
                            <w:t>DOI:10.21769/BioProtoc.xxxx55555111112000</w:t>
                          </w:r>
                        </w:p>
                        <w:p w14:paraId="3B709212" w14:textId="77777777" w:rsidR="00FA2BD4" w:rsidRDefault="00FA2BD4">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w14:anchorId="47AD0641" id="矩形 3" o:spid="_x0000_s1027" style="width:122.2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ns/AEAAMMDAAAOAAAAZHJzL2Uyb0RvYy54bWysU0Fu2zAQvBfoHwjea1mK1Ti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" filled="f" stroked="f">
              <v:textbox>
                <w:txbxContent>
                  <w:p w14:paraId="641CF347" w14:textId="77777777" w:rsidR="00FA2BD4" w:rsidRDefault="00FA2BD4">
                    <w:pPr>
                      <w:spacing w:line="276" w:lineRule="auto"/>
                      <w:rPr>
                        <w:rFonts w:ascii="Arial" w:hAnsi="Arial" w:cs="Arial"/>
                        <w:color w:val="000000" w:themeColor="text1"/>
                        <w:sz w:val="16"/>
                        <w:szCs w:val="16"/>
                      </w:rPr>
                    </w:pPr>
                  </w:p>
                  <w:p w14:paraId="45ADE680" w14:textId="77777777" w:rsidR="00FA2BD4" w:rsidRDefault="00FA2BD4">
                    <w:pPr>
                      <w:snapToGrid w:val="0"/>
                      <w:spacing w:line="276" w:lineRule="auto"/>
                      <w:rPr>
                        <w:sz w:val="16"/>
                        <w:szCs w:val="16"/>
                      </w:rPr>
                    </w:pPr>
                    <w:r>
                      <w:rPr>
                        <w:rFonts w:ascii="Arial" w:hAnsi="Arial" w:cs="Arial"/>
                        <w:sz w:val="16"/>
                        <w:szCs w:val="16"/>
                      </w:rPr>
                      <w:t>DOI:10.21769/BioProtoc.xxxx55555111112000</w:t>
                    </w:r>
                  </w:p>
                  <w:p w14:paraId="3B709212" w14:textId="77777777" w:rsidR="00FA2BD4" w:rsidRDefault="00FA2BD4">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2" w15:restartNumberingAfterBreak="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E0B4B3B"/>
    <w:multiLevelType w:val="multilevel"/>
    <w:tmpl w:val="1E0B4B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F9A12C9"/>
    <w:multiLevelType w:val="multilevel"/>
    <w:tmpl w:val="1F9A12C9"/>
    <w:lvl w:ilvl="0">
      <w:start w:val="1"/>
      <w:numFmt w:val="decimal"/>
      <w:lvlText w:val="%1."/>
      <w:lvlJc w:val="left"/>
      <w:pPr>
        <w:ind w:left="420" w:hanging="420"/>
      </w:pPr>
      <w:rPr>
        <w:rFonts w:hint="eastAsia"/>
        <w:color w:val="0000FF"/>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D9D0FE0"/>
    <w:multiLevelType w:val="multilevel"/>
    <w:tmpl w:val="2D9D0F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2065FB0"/>
    <w:multiLevelType w:val="multilevel"/>
    <w:tmpl w:val="32065FB0"/>
    <w:lvl w:ilvl="0">
      <w:start w:val="1"/>
      <w:numFmt w:val="lowerLetter"/>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3963C9C"/>
    <w:multiLevelType w:val="multilevel"/>
    <w:tmpl w:val="33963C9C"/>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D80E5F"/>
    <w:multiLevelType w:val="multilevel"/>
    <w:tmpl w:val="4DD80E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48F5940"/>
    <w:multiLevelType w:val="multilevel"/>
    <w:tmpl w:val="748F5940"/>
    <w:lvl w:ilvl="0">
      <w:start w:val="1"/>
      <w:numFmt w:val="decimal"/>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9410668"/>
    <w:multiLevelType w:val="multilevel"/>
    <w:tmpl w:val="79410668"/>
    <w:lvl w:ilvl="0">
      <w:start w:val="1"/>
      <w:numFmt w:val="lowerLetter"/>
      <w:lvlText w:val="%1."/>
      <w:lvlJc w:val="left"/>
      <w:pPr>
        <w:ind w:left="776" w:hanging="420"/>
      </w:pPr>
      <w:rPr>
        <w:rFonts w:hint="eastAsia"/>
      </w:rPr>
    </w:lvl>
    <w:lvl w:ilvl="1">
      <w:start w:val="1"/>
      <w:numFmt w:val="lowerLetter"/>
      <w:lvlText w:val="%2)"/>
      <w:lvlJc w:val="left"/>
      <w:pPr>
        <w:ind w:left="1196" w:hanging="420"/>
      </w:pPr>
    </w:lvl>
    <w:lvl w:ilvl="2">
      <w:start w:val="1"/>
      <w:numFmt w:val="lowerRoman"/>
      <w:lvlText w:val="%3."/>
      <w:lvlJc w:val="right"/>
      <w:pPr>
        <w:ind w:left="1616" w:hanging="420"/>
      </w:pPr>
    </w:lvl>
    <w:lvl w:ilvl="3">
      <w:start w:val="1"/>
      <w:numFmt w:val="decimal"/>
      <w:lvlText w:val="%4."/>
      <w:lvlJc w:val="left"/>
      <w:pPr>
        <w:ind w:left="2036" w:hanging="420"/>
      </w:pPr>
    </w:lvl>
    <w:lvl w:ilvl="4">
      <w:start w:val="1"/>
      <w:numFmt w:val="lowerLetter"/>
      <w:lvlText w:val="%5)"/>
      <w:lvlJc w:val="left"/>
      <w:pPr>
        <w:ind w:left="2456" w:hanging="420"/>
      </w:pPr>
    </w:lvl>
    <w:lvl w:ilvl="5">
      <w:start w:val="1"/>
      <w:numFmt w:val="lowerRoman"/>
      <w:lvlText w:val="%6."/>
      <w:lvlJc w:val="right"/>
      <w:pPr>
        <w:ind w:left="2876" w:hanging="420"/>
      </w:pPr>
    </w:lvl>
    <w:lvl w:ilvl="6">
      <w:start w:val="1"/>
      <w:numFmt w:val="decimal"/>
      <w:lvlText w:val="%7."/>
      <w:lvlJc w:val="left"/>
      <w:pPr>
        <w:ind w:left="3296" w:hanging="420"/>
      </w:pPr>
    </w:lvl>
    <w:lvl w:ilvl="7">
      <w:start w:val="1"/>
      <w:numFmt w:val="lowerLetter"/>
      <w:lvlText w:val="%8)"/>
      <w:lvlJc w:val="left"/>
      <w:pPr>
        <w:ind w:left="3716" w:hanging="420"/>
      </w:pPr>
    </w:lvl>
    <w:lvl w:ilvl="8">
      <w:start w:val="1"/>
      <w:numFmt w:val="lowerRoman"/>
      <w:lvlText w:val="%9."/>
      <w:lvlJc w:val="right"/>
      <w:pPr>
        <w:ind w:left="4136" w:hanging="420"/>
      </w:pPr>
    </w:lvl>
  </w:abstractNum>
  <w:abstractNum w:abstractNumId="11" w15:restartNumberingAfterBreak="0">
    <w:nsid w:val="7F0126C6"/>
    <w:multiLevelType w:val="multilevel"/>
    <w:tmpl w:val="7F0126C6"/>
    <w:lvl w:ilvl="0">
      <w:start w:val="1"/>
      <w:numFmt w:val="decimal"/>
      <w:lvlText w:val="%1."/>
      <w:lvlJc w:val="left"/>
      <w:pPr>
        <w:ind w:left="720" w:hanging="420"/>
      </w:pPr>
      <w:rPr>
        <w:rFonts w:hint="eastAsia"/>
      </w:r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num w:numId="1">
    <w:abstractNumId w:val="1"/>
  </w:num>
  <w:num w:numId="2">
    <w:abstractNumId w:val="0"/>
  </w:num>
  <w:num w:numId="3">
    <w:abstractNumId w:val="9"/>
  </w:num>
  <w:num w:numId="4">
    <w:abstractNumId w:val="6"/>
  </w:num>
  <w:num w:numId="5">
    <w:abstractNumId w:val="10"/>
  </w:num>
  <w:num w:numId="6">
    <w:abstractNumId w:val="11"/>
  </w:num>
  <w:num w:numId="7">
    <w:abstractNumId w:val="7"/>
  </w:num>
  <w:num w:numId="8">
    <w:abstractNumId w:val="4"/>
  </w:num>
  <w:num w:numId="9">
    <w:abstractNumId w:val="2"/>
  </w:num>
  <w:num w:numId="10">
    <w:abstractNumId w:val="5"/>
  </w:num>
  <w:num w:numId="11">
    <w:abstractNumId w:val="8"/>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u Yong-Xin">
    <w15:presenceInfo w15:providerId="Windows Live" w15:userId="144b19216badb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trackRevisions/>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bio-protocol&lt;/Style&gt;&lt;LeftDelim&gt;{&lt;/LeftDelim&gt;&lt;RightDelim&gt;}&lt;/RightDelim&gt;&lt;FontName&gt;Cambri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twvrevg90p50eed995xsvpzfste2atavda&quot;&gt;EndNoteLibrary Copy&lt;record-ids&gt;&lt;item&gt;431&lt;/item&gt;&lt;item&gt;551&lt;/item&gt;&lt;/record-ids&gt;&lt;/item&gt;&lt;/Libraries&gt;"/>
  </w:docVars>
  <w:rsids>
    <w:rsidRoot w:val="00D31473"/>
    <w:rsid w:val="00056796"/>
    <w:rsid w:val="00077AFA"/>
    <w:rsid w:val="00082DD7"/>
    <w:rsid w:val="000869FA"/>
    <w:rsid w:val="000C0613"/>
    <w:rsid w:val="000C4479"/>
    <w:rsid w:val="000C5E5E"/>
    <w:rsid w:val="000E1514"/>
    <w:rsid w:val="0010334D"/>
    <w:rsid w:val="001074AB"/>
    <w:rsid w:val="00115833"/>
    <w:rsid w:val="00130D05"/>
    <w:rsid w:val="0015701F"/>
    <w:rsid w:val="00165357"/>
    <w:rsid w:val="001B404B"/>
    <w:rsid w:val="001B6D8B"/>
    <w:rsid w:val="001D0C29"/>
    <w:rsid w:val="001D3A13"/>
    <w:rsid w:val="001D4EC1"/>
    <w:rsid w:val="002101B0"/>
    <w:rsid w:val="002458C5"/>
    <w:rsid w:val="002511BD"/>
    <w:rsid w:val="002511DC"/>
    <w:rsid w:val="00276627"/>
    <w:rsid w:val="0028405A"/>
    <w:rsid w:val="002A4876"/>
    <w:rsid w:val="002F1478"/>
    <w:rsid w:val="003228E9"/>
    <w:rsid w:val="00340C0C"/>
    <w:rsid w:val="00376AE8"/>
    <w:rsid w:val="003A7EF7"/>
    <w:rsid w:val="003C395E"/>
    <w:rsid w:val="004120B0"/>
    <w:rsid w:val="00414B8B"/>
    <w:rsid w:val="00435FBA"/>
    <w:rsid w:val="004656FD"/>
    <w:rsid w:val="00481383"/>
    <w:rsid w:val="004A77DB"/>
    <w:rsid w:val="004B2B73"/>
    <w:rsid w:val="004B374F"/>
    <w:rsid w:val="004E2ED4"/>
    <w:rsid w:val="004F3ED5"/>
    <w:rsid w:val="00506242"/>
    <w:rsid w:val="00536286"/>
    <w:rsid w:val="005459F2"/>
    <w:rsid w:val="00580640"/>
    <w:rsid w:val="00582909"/>
    <w:rsid w:val="005C6833"/>
    <w:rsid w:val="005D0DCC"/>
    <w:rsid w:val="005E6AC1"/>
    <w:rsid w:val="00607447"/>
    <w:rsid w:val="00617168"/>
    <w:rsid w:val="00623D72"/>
    <w:rsid w:val="00623FE2"/>
    <w:rsid w:val="00653EBC"/>
    <w:rsid w:val="006A1E81"/>
    <w:rsid w:val="006B3C89"/>
    <w:rsid w:val="006C435D"/>
    <w:rsid w:val="006D7913"/>
    <w:rsid w:val="0071042C"/>
    <w:rsid w:val="00762F86"/>
    <w:rsid w:val="007702EB"/>
    <w:rsid w:val="00785FD7"/>
    <w:rsid w:val="0078645D"/>
    <w:rsid w:val="00793391"/>
    <w:rsid w:val="007A4227"/>
    <w:rsid w:val="007A61E1"/>
    <w:rsid w:val="007C27C9"/>
    <w:rsid w:val="007D2439"/>
    <w:rsid w:val="007F3D2B"/>
    <w:rsid w:val="008008FB"/>
    <w:rsid w:val="00834D2E"/>
    <w:rsid w:val="00850A33"/>
    <w:rsid w:val="00855F3A"/>
    <w:rsid w:val="008B3270"/>
    <w:rsid w:val="008B3771"/>
    <w:rsid w:val="008B3C5D"/>
    <w:rsid w:val="008D1524"/>
    <w:rsid w:val="008E7FB9"/>
    <w:rsid w:val="008F481B"/>
    <w:rsid w:val="00912F1E"/>
    <w:rsid w:val="00941507"/>
    <w:rsid w:val="0095772F"/>
    <w:rsid w:val="009821E9"/>
    <w:rsid w:val="00990265"/>
    <w:rsid w:val="009A5001"/>
    <w:rsid w:val="009A5820"/>
    <w:rsid w:val="009A6C62"/>
    <w:rsid w:val="009B5790"/>
    <w:rsid w:val="009C3CEC"/>
    <w:rsid w:val="009E1D0A"/>
    <w:rsid w:val="00A01836"/>
    <w:rsid w:val="00A4170B"/>
    <w:rsid w:val="00A84CD3"/>
    <w:rsid w:val="00AB5D53"/>
    <w:rsid w:val="00AC1D2E"/>
    <w:rsid w:val="00AC4DDA"/>
    <w:rsid w:val="00AC528A"/>
    <w:rsid w:val="00AC7DF1"/>
    <w:rsid w:val="00AD212B"/>
    <w:rsid w:val="00AD3E1E"/>
    <w:rsid w:val="00B01D50"/>
    <w:rsid w:val="00B04A3C"/>
    <w:rsid w:val="00B0531D"/>
    <w:rsid w:val="00B16D5F"/>
    <w:rsid w:val="00B41151"/>
    <w:rsid w:val="00B87691"/>
    <w:rsid w:val="00B92CAA"/>
    <w:rsid w:val="00BD6254"/>
    <w:rsid w:val="00C513F0"/>
    <w:rsid w:val="00C54417"/>
    <w:rsid w:val="00C87A41"/>
    <w:rsid w:val="00CC61F5"/>
    <w:rsid w:val="00CE24DE"/>
    <w:rsid w:val="00CF6D95"/>
    <w:rsid w:val="00D005DC"/>
    <w:rsid w:val="00D31473"/>
    <w:rsid w:val="00D31793"/>
    <w:rsid w:val="00D43A18"/>
    <w:rsid w:val="00D508A2"/>
    <w:rsid w:val="00D527CA"/>
    <w:rsid w:val="00D56B5E"/>
    <w:rsid w:val="00D70FBD"/>
    <w:rsid w:val="00D94590"/>
    <w:rsid w:val="00DC2B52"/>
    <w:rsid w:val="00DC4F5D"/>
    <w:rsid w:val="00DD5AF2"/>
    <w:rsid w:val="00DF1B52"/>
    <w:rsid w:val="00E22444"/>
    <w:rsid w:val="00E828B9"/>
    <w:rsid w:val="00EA02C3"/>
    <w:rsid w:val="00EA041E"/>
    <w:rsid w:val="00EA2471"/>
    <w:rsid w:val="00F74AD5"/>
    <w:rsid w:val="00F83190"/>
    <w:rsid w:val="00FA2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4C18C5"/>
  <w15:docId w15:val="{AB8D71CD-A5A5-4112-924D-5EF9600E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semiHidden="1" w:unhideWhenUsed="1"/>
    <w:lsdException w:name="Hyperlink"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0"/>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0"/>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0"/>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0"/>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0"/>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0"/>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0"/>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0"/>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0"/>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unhideWhenUsed/>
    <w:qFormat/>
    <w:rPr>
      <w:sz w:val="18"/>
      <w:szCs w:val="18"/>
    </w:rPr>
  </w:style>
  <w:style w:type="paragraph" w:styleId="a7">
    <w:name w:val="Block Text"/>
    <w:basedOn w:val="a1"/>
    <w:uiPriority w:val="99"/>
    <w:unhideWhenUsed/>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8">
    <w:name w:val="Body Text"/>
    <w:basedOn w:val="a1"/>
    <w:link w:val="a9"/>
    <w:uiPriority w:val="1"/>
    <w:unhideWhenUsed/>
    <w:qFormat/>
    <w:pPr>
      <w:spacing w:before="120" w:after="120" w:line="276" w:lineRule="auto"/>
    </w:pPr>
    <w:rPr>
      <w:rFonts w:ascii="Arial" w:hAnsi="Arial" w:cs="Arial"/>
      <w:kern w:val="0"/>
      <w:sz w:val="24"/>
      <w:szCs w:val="24"/>
      <w:lang w:val="en-GB" w:eastAsia="en-US"/>
    </w:rPr>
  </w:style>
  <w:style w:type="paragraph" w:styleId="31">
    <w:name w:val="Body Text 3"/>
    <w:basedOn w:val="a1"/>
    <w:link w:val="32"/>
    <w:uiPriority w:val="99"/>
    <w:unhideWhenUsed/>
    <w:pPr>
      <w:spacing w:before="120" w:after="120" w:line="276" w:lineRule="auto"/>
    </w:pPr>
    <w:rPr>
      <w:rFonts w:ascii="Arial" w:hAnsi="Arial" w:cs="Arial"/>
      <w:kern w:val="0"/>
      <w:szCs w:val="16"/>
      <w:lang w:val="en-GB" w:eastAsia="en-US"/>
    </w:rPr>
  </w:style>
  <w:style w:type="paragraph" w:styleId="aa">
    <w:name w:val="Body Text First Indent"/>
    <w:basedOn w:val="a8"/>
    <w:link w:val="ab"/>
    <w:uiPriority w:val="99"/>
    <w:unhideWhenUsed/>
    <w:pPr>
      <w:spacing w:after="320"/>
      <w:ind w:firstLine="360"/>
    </w:pPr>
  </w:style>
  <w:style w:type="paragraph" w:styleId="33">
    <w:name w:val="Body Text Indent 3"/>
    <w:basedOn w:val="a1"/>
    <w:link w:val="34"/>
    <w:uiPriority w:val="99"/>
    <w:unhideWhenUsed/>
    <w:pPr>
      <w:spacing w:before="120" w:after="120" w:line="276" w:lineRule="auto"/>
      <w:ind w:left="283"/>
    </w:pPr>
    <w:rPr>
      <w:rFonts w:ascii="Arial" w:hAnsi="Arial" w:cs="Arial"/>
      <w:kern w:val="0"/>
      <w:szCs w:val="16"/>
      <w:lang w:val="en-GB" w:eastAsia="en-US"/>
    </w:rPr>
  </w:style>
  <w:style w:type="paragraph" w:styleId="ac">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d">
    <w:name w:val="annotation text"/>
    <w:basedOn w:val="a1"/>
    <w:link w:val="ae"/>
    <w:uiPriority w:val="99"/>
    <w:unhideWhenUsed/>
    <w:rPr>
      <w:sz w:val="24"/>
      <w:szCs w:val="24"/>
    </w:rPr>
  </w:style>
  <w:style w:type="paragraph" w:styleId="af">
    <w:name w:val="annotation subject"/>
    <w:basedOn w:val="ad"/>
    <w:next w:val="ad"/>
    <w:link w:val="af0"/>
    <w:uiPriority w:val="99"/>
    <w:unhideWhenUsed/>
    <w:rPr>
      <w:b/>
      <w:bCs/>
      <w:sz w:val="20"/>
      <w:szCs w:val="20"/>
    </w:rPr>
  </w:style>
  <w:style w:type="paragraph" w:styleId="af1">
    <w:name w:val="Document Map"/>
    <w:basedOn w:val="a1"/>
    <w:link w:val="af2"/>
    <w:uiPriority w:val="99"/>
    <w:unhideWhenUsed/>
    <w:rPr>
      <w:rFonts w:ascii="Arial" w:hAnsi="Arial" w:cs="Tahoma"/>
      <w:kern w:val="0"/>
      <w:sz w:val="24"/>
      <w:szCs w:val="16"/>
      <w:lang w:val="en-GB" w:eastAsia="en-US"/>
    </w:rPr>
  </w:style>
  <w:style w:type="paragraph" w:styleId="af3">
    <w:name w:val="endnote text"/>
    <w:basedOn w:val="a1"/>
    <w:link w:val="af4"/>
    <w:uiPriority w:val="99"/>
    <w:unhideWhenUsed/>
    <w:rPr>
      <w:rFonts w:ascii="Arial" w:hAnsi="Arial" w:cs="Arial"/>
      <w:kern w:val="0"/>
      <w:sz w:val="24"/>
      <w:szCs w:val="20"/>
      <w:lang w:val="en-GB" w:eastAsia="en-US"/>
    </w:rPr>
  </w:style>
  <w:style w:type="paragraph" w:styleId="af5">
    <w:name w:val="envelope return"/>
    <w:basedOn w:val="a1"/>
    <w:uiPriority w:val="99"/>
    <w:unhideWhenUsed/>
    <w:rPr>
      <w:rFonts w:ascii="Arial" w:eastAsiaTheme="majorEastAsia" w:hAnsi="Arial" w:cstheme="majorBidi"/>
      <w:kern w:val="0"/>
      <w:sz w:val="24"/>
      <w:szCs w:val="20"/>
      <w:lang w:val="en-GB" w:eastAsia="en-US"/>
    </w:rPr>
  </w:style>
  <w:style w:type="paragraph" w:styleId="af6">
    <w:name w:val="footer"/>
    <w:basedOn w:val="a1"/>
    <w:link w:val="af7"/>
    <w:uiPriority w:val="99"/>
    <w:unhideWhenUsed/>
    <w:qFormat/>
    <w:pPr>
      <w:tabs>
        <w:tab w:val="center" w:pos="4153"/>
        <w:tab w:val="right" w:pos="8306"/>
      </w:tabs>
      <w:snapToGrid w:val="0"/>
    </w:pPr>
    <w:rPr>
      <w:sz w:val="18"/>
      <w:szCs w:val="18"/>
    </w:rPr>
  </w:style>
  <w:style w:type="paragraph" w:styleId="af8">
    <w:name w:val="footnote text"/>
    <w:basedOn w:val="a1"/>
    <w:link w:val="af9"/>
    <w:uiPriority w:val="99"/>
    <w:unhideWhenUsed/>
    <w:rPr>
      <w:kern w:val="0"/>
      <w:szCs w:val="20"/>
      <w:lang w:val="en-GB" w:eastAsia="en-US"/>
    </w:rPr>
  </w:style>
  <w:style w:type="paragraph" w:styleId="afa">
    <w:name w:val="header"/>
    <w:basedOn w:val="a1"/>
    <w:link w:val="afb"/>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1"/>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11">
    <w:name w:val="index 1"/>
    <w:basedOn w:val="a1"/>
    <w:next w:val="a1"/>
    <w:uiPriority w:val="99"/>
    <w:unhideWhenUsed/>
    <w:pPr>
      <w:ind w:left="240" w:hanging="240"/>
    </w:pPr>
    <w:rPr>
      <w:rFonts w:ascii="Arial" w:hAnsi="Arial" w:cs="Arial"/>
      <w:kern w:val="0"/>
      <w:sz w:val="24"/>
      <w:szCs w:val="24"/>
      <w:lang w:val="en-GB" w:eastAsia="en-US"/>
    </w:rPr>
  </w:style>
  <w:style w:type="paragraph" w:styleId="afc">
    <w:name w:val="index heading"/>
    <w:basedOn w:val="a1"/>
    <w:next w:val="11"/>
    <w:uiPriority w:val="99"/>
    <w:unhideWhenUsed/>
    <w:pPr>
      <w:spacing w:before="120" w:line="276" w:lineRule="auto"/>
    </w:pPr>
    <w:rPr>
      <w:rFonts w:ascii="Arial" w:eastAsiaTheme="majorEastAsia" w:hAnsi="Arial" w:cstheme="majorBidi"/>
      <w:b/>
      <w:bCs/>
      <w:kern w:val="0"/>
      <w:sz w:val="24"/>
      <w:szCs w:val="24"/>
      <w:lang w:val="en-GB" w:eastAsia="en-US"/>
    </w:rPr>
  </w:style>
  <w:style w:type="paragraph" w:styleId="a0">
    <w:name w:val="List Bullet"/>
    <w:basedOn w:val="a1"/>
    <w:uiPriority w:val="99"/>
    <w:unhideWhenUsed/>
    <w:pPr>
      <w:numPr>
        <w:numId w:val="1"/>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pPr>
      <w:numPr>
        <w:numId w:val="2"/>
      </w:numPr>
      <w:spacing w:before="120" w:line="276" w:lineRule="auto"/>
      <w:contextualSpacing/>
    </w:pPr>
    <w:rPr>
      <w:rFonts w:ascii="Arial" w:hAnsi="Arial" w:cs="Arial"/>
      <w:kern w:val="0"/>
      <w:sz w:val="24"/>
      <w:szCs w:val="24"/>
      <w:lang w:val="en-GB" w:eastAsia="en-US"/>
    </w:rPr>
  </w:style>
  <w:style w:type="paragraph" w:styleId="afd">
    <w:name w:val="Message Header"/>
    <w:basedOn w:val="a1"/>
    <w:link w:val="afe"/>
    <w:uiPriority w:val="99"/>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aff">
    <w:name w:val="Normal (Web)"/>
    <w:basedOn w:val="a1"/>
    <w:uiPriority w:val="99"/>
    <w:unhideWhenUsed/>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f0">
    <w:name w:val="Plain Text"/>
    <w:basedOn w:val="a1"/>
    <w:link w:val="aff1"/>
    <w:uiPriority w:val="99"/>
    <w:unhideWhenUsed/>
    <w:rPr>
      <w:rFonts w:ascii="Consolas" w:hAnsi="Consolas" w:cs="Arial"/>
      <w:kern w:val="0"/>
      <w:sz w:val="24"/>
      <w:szCs w:val="21"/>
      <w:lang w:val="en-GB" w:eastAsia="en-US"/>
    </w:rPr>
  </w:style>
  <w:style w:type="paragraph" w:styleId="aff2">
    <w:name w:val="Subtitle"/>
    <w:basedOn w:val="a1"/>
    <w:next w:val="a1"/>
    <w:link w:val="aff3"/>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f4">
    <w:name w:val="table of figures"/>
    <w:basedOn w:val="a1"/>
    <w:next w:val="a1"/>
    <w:uiPriority w:val="99"/>
    <w:unhideWhenUsed/>
    <w:pPr>
      <w:spacing w:before="120" w:line="276" w:lineRule="auto"/>
    </w:pPr>
    <w:rPr>
      <w:rFonts w:ascii="Arial" w:hAnsi="Arial" w:cs="Arial"/>
      <w:kern w:val="0"/>
      <w:sz w:val="24"/>
      <w:szCs w:val="24"/>
      <w:lang w:val="en-GB" w:eastAsia="en-US"/>
    </w:rPr>
  </w:style>
  <w:style w:type="paragraph" w:styleId="aff5">
    <w:name w:val="Title"/>
    <w:basedOn w:val="a1"/>
    <w:next w:val="a1"/>
    <w:link w:val="aff6"/>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f7">
    <w:name w:val="toa heading"/>
    <w:basedOn w:val="a1"/>
    <w:next w:val="a1"/>
    <w:uiPriority w:val="99"/>
    <w:unhideWhenUsed/>
    <w:pPr>
      <w:spacing w:before="120" w:line="276" w:lineRule="auto"/>
    </w:pPr>
    <w:rPr>
      <w:rFonts w:ascii="Arial" w:eastAsiaTheme="majorEastAsia" w:hAnsi="Arial" w:cstheme="majorBidi"/>
      <w:b/>
      <w:bCs/>
      <w:kern w:val="0"/>
      <w:sz w:val="28"/>
      <w:szCs w:val="24"/>
      <w:lang w:val="en-GB" w:eastAsia="en-US"/>
    </w:rPr>
  </w:style>
  <w:style w:type="character" w:styleId="aff8">
    <w:name w:val="annotation reference"/>
    <w:basedOn w:val="a2"/>
    <w:uiPriority w:val="99"/>
    <w:unhideWhenUsed/>
    <w:rPr>
      <w:sz w:val="18"/>
      <w:szCs w:val="18"/>
    </w:rPr>
  </w:style>
  <w:style w:type="character" w:styleId="aff9">
    <w:name w:val="Emphasis"/>
    <w:basedOn w:val="a2"/>
    <w:uiPriority w:val="20"/>
    <w:qFormat/>
    <w:rPr>
      <w:i/>
      <w:iCs/>
    </w:rPr>
  </w:style>
  <w:style w:type="character" w:styleId="affa">
    <w:name w:val="endnote reference"/>
    <w:basedOn w:val="a2"/>
    <w:uiPriority w:val="99"/>
    <w:unhideWhenUsed/>
    <w:rPr>
      <w:vertAlign w:val="superscript"/>
    </w:rPr>
  </w:style>
  <w:style w:type="character" w:styleId="affb">
    <w:name w:val="FollowedHyperlink"/>
    <w:uiPriority w:val="99"/>
    <w:unhideWhenUsed/>
    <w:qFormat/>
    <w:rPr>
      <w:color w:val="800080"/>
      <w:u w:val="single"/>
    </w:rPr>
  </w:style>
  <w:style w:type="character" w:styleId="affc">
    <w:name w:val="footnote reference"/>
    <w:basedOn w:val="a2"/>
    <w:uiPriority w:val="99"/>
    <w:unhideWhenUsed/>
    <w:rPr>
      <w:vertAlign w:val="superscript"/>
    </w:rPr>
  </w:style>
  <w:style w:type="character" w:styleId="HTML1">
    <w:name w:val="HTML Cite"/>
    <w:basedOn w:val="a2"/>
    <w:uiPriority w:val="99"/>
    <w:unhideWhenUsed/>
    <w:rPr>
      <w:i/>
      <w:iCs/>
    </w:rPr>
  </w:style>
  <w:style w:type="character" w:styleId="affd">
    <w:name w:val="Hyperlink"/>
    <w:uiPriority w:val="99"/>
    <w:unhideWhenUsed/>
    <w:qFormat/>
    <w:rPr>
      <w:color w:val="0000FF"/>
      <w:u w:val="single"/>
    </w:rPr>
  </w:style>
  <w:style w:type="character" w:styleId="affe">
    <w:name w:val="line number"/>
    <w:basedOn w:val="a2"/>
    <w:uiPriority w:val="99"/>
    <w:unhideWhenUsed/>
    <w:qFormat/>
  </w:style>
  <w:style w:type="character" w:styleId="afff">
    <w:name w:val="Strong"/>
    <w:basedOn w:val="a2"/>
    <w:uiPriority w:val="99"/>
    <w:qFormat/>
    <w:rPr>
      <w:b/>
      <w:bCs/>
    </w:rPr>
  </w:style>
  <w:style w:type="table" w:styleId="afff0">
    <w:name w:val="Table Grid"/>
    <w:basedOn w:val="a3"/>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1">
    <w:name w:val="Light Shading"/>
    <w:basedOn w:val="a3"/>
    <w:uiPriority w:val="60"/>
    <w:qFormat/>
    <w:rPr>
      <w:color w:val="000000"/>
      <w:sz w:val="22"/>
      <w:szCs w:val="22"/>
      <w:lang w:val="en-AU" w:eastAsia="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fb">
    <w:name w:val="页眉 字符"/>
    <w:link w:val="afa"/>
    <w:uiPriority w:val="99"/>
    <w:qFormat/>
    <w:rPr>
      <w:sz w:val="18"/>
      <w:szCs w:val="18"/>
    </w:rPr>
  </w:style>
  <w:style w:type="character" w:customStyle="1" w:styleId="af7">
    <w:name w:val="页脚 字符"/>
    <w:link w:val="af6"/>
    <w:uiPriority w:val="99"/>
    <w:qFormat/>
    <w:rPr>
      <w:sz w:val="18"/>
      <w:szCs w:val="18"/>
    </w:rPr>
  </w:style>
  <w:style w:type="character" w:customStyle="1" w:styleId="a6">
    <w:name w:val="批注框文本 字符"/>
    <w:link w:val="a5"/>
    <w:uiPriority w:val="99"/>
    <w:semiHidden/>
    <w:qFormat/>
    <w:rPr>
      <w:sz w:val="18"/>
      <w:szCs w:val="18"/>
    </w:rPr>
  </w:style>
  <w:style w:type="paragraph" w:customStyle="1" w:styleId="12">
    <w:name w:val="列表段落1"/>
    <w:basedOn w:val="a1"/>
    <w:link w:val="afff2"/>
    <w:uiPriority w:val="34"/>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3">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0">
    <w:name w:val="标题 1 字符"/>
    <w:basedOn w:val="a2"/>
    <w:link w:val="1"/>
    <w:uiPriority w:val="9"/>
    <w:rPr>
      <w:rFonts w:asciiTheme="majorHAnsi" w:eastAsiaTheme="majorEastAsia" w:hAnsiTheme="majorHAnsi" w:cstheme="majorBidi"/>
      <w:b/>
      <w:bCs/>
      <w:color w:val="345A8A" w:themeColor="accent1" w:themeShade="B5"/>
      <w:sz w:val="32"/>
      <w:szCs w:val="32"/>
      <w:lang w:eastAsia="en-US"/>
    </w:rPr>
  </w:style>
  <w:style w:type="character" w:customStyle="1" w:styleId="20">
    <w:name w:val="标题 2 字符"/>
    <w:basedOn w:val="a2"/>
    <w:link w:val="2"/>
    <w:uiPriority w:val="9"/>
    <w:rPr>
      <w:rFonts w:asciiTheme="majorHAnsi" w:eastAsiaTheme="majorEastAsia" w:hAnsiTheme="majorHAnsi" w:cstheme="majorBidi"/>
      <w:b/>
      <w:bCs/>
      <w:color w:val="4F81BD" w:themeColor="accent1"/>
      <w:sz w:val="26"/>
      <w:szCs w:val="26"/>
      <w:lang w:eastAsia="en-US"/>
    </w:rPr>
  </w:style>
  <w:style w:type="character" w:customStyle="1" w:styleId="afff2">
    <w:name w:val="列表段落 字符"/>
    <w:basedOn w:val="a2"/>
    <w:link w:val="12"/>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pPr>
      <w:spacing w:after="160"/>
    </w:pPr>
    <w:rPr>
      <w:rFonts w:ascii="Cambria" w:hAnsi="Cambria"/>
      <w:lang w:eastAsia="en-US"/>
    </w:rPr>
  </w:style>
  <w:style w:type="character" w:customStyle="1" w:styleId="EndNoteBibliographyChar">
    <w:name w:val="EndNote Bibliography Char"/>
    <w:basedOn w:val="afff2"/>
    <w:link w:val="EndNoteBibliography"/>
    <w:rPr>
      <w:rFonts w:ascii="Cambria" w:eastAsiaTheme="minorEastAsia" w:hAnsi="Cambria" w:cstheme="minorBidi"/>
      <w:kern w:val="2"/>
      <w:sz w:val="24"/>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ae">
    <w:name w:val="批注文字 字符"/>
    <w:basedOn w:val="a2"/>
    <w:link w:val="ad"/>
    <w:uiPriority w:val="99"/>
    <w:semiHidden/>
    <w:rPr>
      <w:rFonts w:asciiTheme="minorHAnsi" w:eastAsiaTheme="minorEastAsia" w:hAnsiTheme="minorHAnsi" w:cstheme="minorBidi"/>
      <w:kern w:val="2"/>
      <w:sz w:val="24"/>
      <w:szCs w:val="24"/>
      <w:lang w:eastAsia="ko-KR"/>
    </w:rPr>
  </w:style>
  <w:style w:type="character" w:customStyle="1" w:styleId="af0">
    <w:name w:val="批注主题 字符"/>
    <w:basedOn w:val="ae"/>
    <w:link w:val="af"/>
    <w:uiPriority w:val="99"/>
    <w:semiHidden/>
    <w:rPr>
      <w:rFonts w:asciiTheme="minorHAnsi" w:eastAsiaTheme="minorEastAsia" w:hAnsiTheme="minorHAnsi" w:cstheme="minorBidi"/>
      <w:b/>
      <w:bCs/>
      <w:kern w:val="2"/>
      <w:sz w:val="24"/>
      <w:szCs w:val="24"/>
      <w:lang w:eastAsia="ko-KR"/>
    </w:rPr>
  </w:style>
  <w:style w:type="character" w:customStyle="1" w:styleId="30">
    <w:name w:val="标题 3 字符"/>
    <w:basedOn w:val="a2"/>
    <w:link w:val="3"/>
    <w:uiPriority w:val="9"/>
    <w:rPr>
      <w:rFonts w:ascii="Arial" w:eastAsiaTheme="majorEastAsia" w:hAnsi="Arial" w:cs="Arial"/>
      <w:b/>
      <w:bCs/>
      <w:sz w:val="24"/>
      <w:szCs w:val="24"/>
      <w:lang w:val="en-GB" w:eastAsia="en-US"/>
    </w:rPr>
  </w:style>
  <w:style w:type="character" w:customStyle="1" w:styleId="40">
    <w:name w:val="标题 4 字符"/>
    <w:basedOn w:val="a2"/>
    <w:link w:val="4"/>
    <w:uiPriority w:val="9"/>
    <w:rPr>
      <w:rFonts w:ascii="Arial" w:eastAsiaTheme="majorEastAsia" w:hAnsi="Arial" w:cs="Arial"/>
      <w:b/>
      <w:bCs/>
      <w:iCs/>
      <w:sz w:val="24"/>
      <w:szCs w:val="24"/>
      <w:lang w:val="en-GB" w:eastAsia="en-US"/>
    </w:rPr>
  </w:style>
  <w:style w:type="character" w:customStyle="1" w:styleId="50">
    <w:name w:val="标题 5 字符"/>
    <w:basedOn w:val="a2"/>
    <w:link w:val="5"/>
    <w:uiPriority w:val="9"/>
    <w:rPr>
      <w:rFonts w:ascii="Arial" w:eastAsiaTheme="majorEastAsia" w:hAnsi="Arial" w:cs="Arial"/>
      <w:b/>
      <w:sz w:val="24"/>
      <w:szCs w:val="24"/>
      <w:lang w:val="en-GB" w:eastAsia="en-US"/>
    </w:rPr>
  </w:style>
  <w:style w:type="character" w:customStyle="1" w:styleId="60">
    <w:name w:val="标题 6 字符"/>
    <w:basedOn w:val="a2"/>
    <w:link w:val="6"/>
    <w:uiPriority w:val="9"/>
    <w:rPr>
      <w:rFonts w:ascii="Arial" w:eastAsiaTheme="majorEastAsia" w:hAnsi="Arial" w:cs="Arial"/>
      <w:b/>
      <w:iCs/>
      <w:sz w:val="24"/>
      <w:szCs w:val="24"/>
      <w:lang w:val="en-GB" w:eastAsia="en-US"/>
    </w:rPr>
  </w:style>
  <w:style w:type="character" w:customStyle="1" w:styleId="70">
    <w:name w:val="标题 7 字符"/>
    <w:basedOn w:val="a2"/>
    <w:link w:val="7"/>
    <w:uiPriority w:val="9"/>
    <w:rPr>
      <w:rFonts w:ascii="Arial" w:eastAsiaTheme="majorEastAsia" w:hAnsi="Arial" w:cstheme="majorBidi"/>
      <w:b/>
      <w:i/>
      <w:iCs/>
      <w:sz w:val="24"/>
      <w:szCs w:val="24"/>
      <w:lang w:val="en-GB" w:eastAsia="en-US"/>
    </w:rPr>
  </w:style>
  <w:style w:type="character" w:customStyle="1" w:styleId="80">
    <w:name w:val="标题 8 字符"/>
    <w:basedOn w:val="a2"/>
    <w:link w:val="8"/>
    <w:uiPriority w:val="9"/>
    <w:rPr>
      <w:rFonts w:ascii="Arial" w:eastAsiaTheme="majorEastAsia" w:hAnsi="Arial" w:cstheme="majorBidi"/>
      <w:sz w:val="24"/>
      <w:lang w:val="en-GB" w:eastAsia="en-US"/>
    </w:rPr>
  </w:style>
  <w:style w:type="character" w:customStyle="1" w:styleId="90">
    <w:name w:val="标题 9 字符"/>
    <w:basedOn w:val="a2"/>
    <w:link w:val="9"/>
    <w:uiPriority w:val="9"/>
    <w:rPr>
      <w:rFonts w:ascii="Arial" w:eastAsiaTheme="majorEastAsia" w:hAnsi="Arial" w:cstheme="majorBidi"/>
      <w:i/>
      <w:iCs/>
      <w:sz w:val="24"/>
      <w:lang w:val="en-GB" w:eastAsia="en-US"/>
    </w:rPr>
  </w:style>
  <w:style w:type="paragraph" w:customStyle="1" w:styleId="Subheading">
    <w:name w:val="Subheading"/>
    <w:basedOn w:val="a1"/>
    <w:next w:val="a1"/>
    <w:link w:val="SubheadingChar"/>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Pr>
      <w:rFonts w:ascii="Arial" w:eastAsiaTheme="minorEastAsia" w:hAnsi="Arial" w:cs="Arial"/>
      <w:b/>
      <w:sz w:val="24"/>
      <w:szCs w:val="24"/>
      <w:lang w:val="en-GB" w:eastAsia="en-US"/>
    </w:rPr>
  </w:style>
  <w:style w:type="character" w:customStyle="1" w:styleId="aff6">
    <w:name w:val="标题 字符"/>
    <w:basedOn w:val="a2"/>
    <w:link w:val="aff5"/>
    <w:uiPriority w:val="10"/>
    <w:rPr>
      <w:rFonts w:ascii="Arial" w:eastAsiaTheme="majorEastAsia" w:hAnsi="Arial" w:cs="Arial"/>
      <w:b/>
      <w:spacing w:val="5"/>
      <w:sz w:val="36"/>
      <w:szCs w:val="52"/>
      <w:lang w:val="en-GB" w:eastAsia="en-US"/>
    </w:rPr>
  </w:style>
  <w:style w:type="character" w:customStyle="1" w:styleId="aff3">
    <w:name w:val="副标题 字符"/>
    <w:basedOn w:val="a2"/>
    <w:link w:val="aff2"/>
    <w:uiPriority w:val="11"/>
    <w:rPr>
      <w:rFonts w:ascii="Arial" w:eastAsiaTheme="majorEastAsia" w:hAnsi="Arial" w:cs="Arial"/>
      <w:iCs/>
      <w:spacing w:val="15"/>
      <w:sz w:val="28"/>
      <w:szCs w:val="24"/>
      <w:lang w:val="en-GB" w:eastAsia="en-US"/>
    </w:rPr>
  </w:style>
  <w:style w:type="paragraph" w:customStyle="1" w:styleId="14">
    <w:name w:val="引用1"/>
    <w:basedOn w:val="a1"/>
    <w:next w:val="a1"/>
    <w:link w:val="afff3"/>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afff3">
    <w:name w:val="引用 字符"/>
    <w:basedOn w:val="a2"/>
    <w:link w:val="14"/>
    <w:uiPriority w:val="29"/>
    <w:rPr>
      <w:rFonts w:ascii="Arial" w:eastAsiaTheme="minorEastAsia" w:hAnsi="Arial" w:cs="Arial"/>
      <w:i/>
      <w:iCs/>
      <w:sz w:val="24"/>
      <w:szCs w:val="24"/>
      <w:lang w:val="en-GB" w:eastAsia="en-US"/>
    </w:rPr>
  </w:style>
  <w:style w:type="character" w:customStyle="1" w:styleId="QuoteChar">
    <w:name w:val="Quote Char"/>
    <w:basedOn w:val="a2"/>
    <w:uiPriority w:val="29"/>
    <w:rPr>
      <w:rFonts w:ascii="Arial" w:hAnsi="Arial" w:cs="Arial"/>
      <w:i/>
      <w:iCs/>
      <w:color w:val="000000" w:themeColor="text1"/>
      <w:sz w:val="28"/>
    </w:rPr>
  </w:style>
  <w:style w:type="character" w:customStyle="1" w:styleId="15">
    <w:name w:val="明显强调1"/>
    <w:basedOn w:val="a2"/>
    <w:uiPriority w:val="21"/>
    <w:qFormat/>
    <w:rPr>
      <w:b/>
      <w:bCs/>
      <w:i/>
      <w:iCs/>
      <w:color w:val="auto"/>
    </w:rPr>
  </w:style>
  <w:style w:type="paragraph" w:customStyle="1" w:styleId="16">
    <w:name w:val="明显引用1"/>
    <w:basedOn w:val="a1"/>
    <w:next w:val="a1"/>
    <w:link w:val="afff4"/>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afff4">
    <w:name w:val="明显引用 字符"/>
    <w:basedOn w:val="a2"/>
    <w:link w:val="16"/>
    <w:uiPriority w:val="30"/>
    <w:rPr>
      <w:rFonts w:ascii="Arial" w:eastAsiaTheme="minorEastAsia" w:hAnsi="Arial" w:cs="Arial"/>
      <w:b/>
      <w:bCs/>
      <w:i/>
      <w:iCs/>
      <w:sz w:val="24"/>
      <w:szCs w:val="24"/>
      <w:lang w:val="en-GB" w:eastAsia="en-US"/>
    </w:rPr>
  </w:style>
  <w:style w:type="character" w:customStyle="1" w:styleId="17">
    <w:name w:val="不明显参考1"/>
    <w:basedOn w:val="a2"/>
    <w:uiPriority w:val="31"/>
    <w:qFormat/>
    <w:rPr>
      <w:smallCaps/>
      <w:color w:val="auto"/>
      <w:u w:val="single"/>
    </w:rPr>
  </w:style>
  <w:style w:type="character" w:customStyle="1" w:styleId="18">
    <w:name w:val="明显参考1"/>
    <w:basedOn w:val="a2"/>
    <w:uiPriority w:val="32"/>
    <w:qFormat/>
    <w:rPr>
      <w:b/>
      <w:bCs/>
      <w:smallCaps/>
      <w:color w:val="auto"/>
      <w:spacing w:val="5"/>
      <w:u w:val="single"/>
    </w:rPr>
  </w:style>
  <w:style w:type="paragraph" w:customStyle="1" w:styleId="TOC1">
    <w:name w:val="TOC 标题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9">
    <w:name w:val="占位符文本1"/>
    <w:basedOn w:val="a2"/>
    <w:uiPriority w:val="99"/>
    <w:semiHidden/>
    <w:rPr>
      <w:color w:val="auto"/>
    </w:rPr>
  </w:style>
  <w:style w:type="character" w:customStyle="1" w:styleId="aff1">
    <w:name w:val="纯文本 字符"/>
    <w:basedOn w:val="a2"/>
    <w:link w:val="aff0"/>
    <w:uiPriority w:val="99"/>
    <w:semiHidden/>
    <w:rPr>
      <w:rFonts w:ascii="Consolas" w:eastAsiaTheme="minorEastAsia" w:hAnsi="Consolas" w:cs="Arial"/>
      <w:sz w:val="24"/>
      <w:szCs w:val="21"/>
      <w:lang w:val="en-GB" w:eastAsia="en-US"/>
    </w:rPr>
  </w:style>
  <w:style w:type="character" w:customStyle="1" w:styleId="32">
    <w:name w:val="正文文本 3 字符"/>
    <w:basedOn w:val="a2"/>
    <w:link w:val="31"/>
    <w:uiPriority w:val="99"/>
    <w:semiHidden/>
    <w:rPr>
      <w:rFonts w:ascii="Arial" w:eastAsiaTheme="minorEastAsia" w:hAnsi="Arial" w:cs="Arial"/>
      <w:szCs w:val="16"/>
      <w:lang w:val="en-GB" w:eastAsia="en-US"/>
    </w:rPr>
  </w:style>
  <w:style w:type="character" w:customStyle="1" w:styleId="a9">
    <w:name w:val="正文文本 字符"/>
    <w:basedOn w:val="a2"/>
    <w:link w:val="a8"/>
    <w:uiPriority w:val="99"/>
    <w:rPr>
      <w:rFonts w:ascii="Arial" w:eastAsiaTheme="minorEastAsia" w:hAnsi="Arial" w:cs="Arial"/>
      <w:sz w:val="24"/>
      <w:szCs w:val="24"/>
      <w:lang w:val="en-GB" w:eastAsia="en-US"/>
    </w:rPr>
  </w:style>
  <w:style w:type="character" w:customStyle="1" w:styleId="ab">
    <w:name w:val="正文文本首行缩进 字符"/>
    <w:basedOn w:val="a9"/>
    <w:link w:val="aa"/>
    <w:uiPriority w:val="99"/>
    <w:rPr>
      <w:rFonts w:ascii="Arial" w:eastAsiaTheme="minorEastAsia" w:hAnsi="Arial" w:cs="Arial"/>
      <w:sz w:val="24"/>
      <w:szCs w:val="24"/>
      <w:lang w:val="en-GB" w:eastAsia="en-US"/>
    </w:rPr>
  </w:style>
  <w:style w:type="character" w:customStyle="1" w:styleId="34">
    <w:name w:val="正文文本缩进 3 字符"/>
    <w:basedOn w:val="a2"/>
    <w:link w:val="33"/>
    <w:uiPriority w:val="99"/>
    <w:rPr>
      <w:rFonts w:ascii="Arial" w:eastAsiaTheme="minorEastAsia" w:hAnsi="Arial" w:cs="Arial"/>
      <w:szCs w:val="16"/>
      <w:lang w:val="en-GB" w:eastAsia="en-US"/>
    </w:rPr>
  </w:style>
  <w:style w:type="character" w:customStyle="1" w:styleId="af2">
    <w:name w:val="文档结构图 字符"/>
    <w:basedOn w:val="a2"/>
    <w:link w:val="af1"/>
    <w:uiPriority w:val="99"/>
    <w:semiHidden/>
    <w:rPr>
      <w:rFonts w:ascii="Arial" w:eastAsiaTheme="minorEastAsia" w:hAnsi="Arial" w:cs="Tahoma"/>
      <w:sz w:val="24"/>
      <w:szCs w:val="16"/>
      <w:lang w:val="en-GB" w:eastAsia="en-US"/>
    </w:rPr>
  </w:style>
  <w:style w:type="character" w:customStyle="1" w:styleId="af4">
    <w:name w:val="尾注文本 字符"/>
    <w:basedOn w:val="a2"/>
    <w:link w:val="af3"/>
    <w:uiPriority w:val="99"/>
    <w:rPr>
      <w:rFonts w:ascii="Arial" w:eastAsiaTheme="minorEastAsia" w:hAnsi="Arial" w:cs="Arial"/>
      <w:sz w:val="24"/>
      <w:lang w:val="en-GB" w:eastAsia="en-US"/>
    </w:rPr>
  </w:style>
  <w:style w:type="character" w:customStyle="1" w:styleId="afe">
    <w:name w:val="信息标题 字符"/>
    <w:basedOn w:val="a2"/>
    <w:link w:val="afd"/>
    <w:uiPriority w:val="99"/>
    <w:semiHidden/>
    <w:rPr>
      <w:rFonts w:ascii="Arial" w:eastAsiaTheme="majorEastAsia" w:hAnsi="Arial" w:cstheme="majorBidi"/>
      <w:sz w:val="24"/>
      <w:szCs w:val="24"/>
      <w:shd w:val="pct20" w:color="auto" w:fill="auto"/>
      <w:lang w:val="en-GB" w:eastAsia="en-US"/>
    </w:rPr>
  </w:style>
  <w:style w:type="paragraph" w:customStyle="1" w:styleId="1a">
    <w:name w:val="无间隔1"/>
    <w:uiPriority w:val="1"/>
    <w:qFormat/>
    <w:rPr>
      <w:rFonts w:ascii="Arial" w:eastAsiaTheme="minorEastAsia" w:hAnsi="Arial" w:cs="Arial"/>
      <w:sz w:val="24"/>
      <w:szCs w:val="24"/>
      <w:lang w:val="en-GB" w:eastAsia="en-US"/>
    </w:rPr>
  </w:style>
  <w:style w:type="character" w:customStyle="1" w:styleId="articletext1">
    <w:name w:val="articletext1"/>
    <w:rPr>
      <w:rFonts w:ascii="Verdana" w:hAnsi="Verdana" w:hint="default"/>
      <w:color w:val="000000"/>
      <w:sz w:val="20"/>
      <w:szCs w:val="20"/>
    </w:rPr>
  </w:style>
  <w:style w:type="paragraph" w:customStyle="1" w:styleId="1b">
    <w:name w:val="修订1"/>
    <w:hidden/>
    <w:uiPriority w:val="99"/>
    <w:semiHidden/>
    <w:rPr>
      <w:rFonts w:asciiTheme="minorHAnsi" w:eastAsiaTheme="minorEastAsia" w:hAnsiTheme="minorHAnsi" w:cstheme="minorBidi"/>
      <w:sz w:val="24"/>
      <w:szCs w:val="24"/>
      <w:lang w:val="es-ES_tradnl" w:eastAsia="en-US"/>
    </w:rPr>
  </w:style>
  <w:style w:type="character" w:customStyle="1" w:styleId="HTML0">
    <w:name w:val="HTML 预设格式 字符"/>
    <w:basedOn w:val="a2"/>
    <w:link w:val="HTML"/>
    <w:uiPriority w:val="99"/>
    <w:rPr>
      <w:rFonts w:ascii="Courier New" w:eastAsia="Times New Roman" w:hAnsi="Courier New" w:cs="Courier New"/>
      <w:lang w:eastAsia="en-US"/>
    </w:rPr>
  </w:style>
  <w:style w:type="character" w:customStyle="1" w:styleId="xbe">
    <w:name w:val="_xbe"/>
    <w:basedOn w:val="a2"/>
  </w:style>
  <w:style w:type="character" w:customStyle="1" w:styleId="shorttext">
    <w:name w:val="short_text"/>
    <w:basedOn w:val="a2"/>
  </w:style>
  <w:style w:type="paragraph" w:customStyle="1" w:styleId="western">
    <w:name w:val="western"/>
    <w:basedOn w:val="a1"/>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Pr>
      <w:rFonts w:ascii="Cambria" w:eastAsia="PMingLiU" w:hAnsi="Cambria"/>
      <w:kern w:val="2"/>
      <w:sz w:val="24"/>
      <w:szCs w:val="24"/>
      <w:lang w:eastAsia="ko-KR"/>
    </w:rPr>
  </w:style>
  <w:style w:type="character" w:customStyle="1" w:styleId="st1">
    <w:name w:val="st1"/>
    <w:basedOn w:val="a2"/>
  </w:style>
  <w:style w:type="character" w:customStyle="1" w:styleId="example">
    <w:name w:val="example"/>
    <w:basedOn w:val="a2"/>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pPr>
      <w:jc w:val="center"/>
    </w:pPr>
    <w:rPr>
      <w:rFonts w:ascii="Cambria" w:hAnsi="Cambria" w:cs="Arial"/>
      <w:lang w:val="en-GB"/>
    </w:rPr>
  </w:style>
  <w:style w:type="character" w:customStyle="1" w:styleId="EndNoteBibliographyTitleChar">
    <w:name w:val="EndNote Bibliography Title Char"/>
    <w:basedOn w:val="a9"/>
    <w:link w:val="EndNoteBibliographyTitle"/>
    <w:rPr>
      <w:rFonts w:ascii="Cambria" w:eastAsiaTheme="minorEastAsia" w:hAnsi="Cambria" w:cs="Arial"/>
      <w:kern w:val="2"/>
      <w:sz w:val="24"/>
      <w:szCs w:val="22"/>
      <w:lang w:val="en-GB" w:eastAsia="ko-KR"/>
    </w:rPr>
  </w:style>
  <w:style w:type="character" w:customStyle="1" w:styleId="UnresolvedMention1">
    <w:name w:val="Unresolved Mention1"/>
    <w:basedOn w:val="a2"/>
    <w:uiPriority w:val="99"/>
    <w:unhideWhenUsed/>
    <w:rPr>
      <w:color w:val="808080"/>
      <w:shd w:val="clear" w:color="auto" w:fill="E6E6E6"/>
    </w:rPr>
  </w:style>
  <w:style w:type="character" w:customStyle="1" w:styleId="af9">
    <w:name w:val="脚注文本 字符"/>
    <w:basedOn w:val="a2"/>
    <w:link w:val="af8"/>
    <w:uiPriority w:val="99"/>
    <w:semiHidden/>
    <w:rPr>
      <w:rFonts w:asciiTheme="minorHAnsi" w:eastAsiaTheme="minorEastAsia" w:hAnsiTheme="minorHAnsi" w:cstheme="minorBidi"/>
      <w:lang w:val="en-GB" w:eastAsia="en-US"/>
    </w:rPr>
  </w:style>
  <w:style w:type="character" w:customStyle="1" w:styleId="EndNoteBibliographyZchn">
    <w:name w:val="EndNote Bibliography Zchn"/>
    <w:basedOn w:val="a2"/>
    <w:rPr>
      <w:rFonts w:ascii="Calibri" w:hAnsi="Calibri"/>
      <w:lang w:val="en-US"/>
    </w:rPr>
  </w:style>
  <w:style w:type="paragraph" w:customStyle="1" w:styleId="21">
    <w:name w:val="列出段落2"/>
    <w:basedOn w:val="a1"/>
    <w:pPr>
      <w:widowControl w:val="0"/>
      <w:ind w:firstLineChars="200" w:firstLine="420"/>
      <w:jc w:val="both"/>
    </w:pPr>
    <w:rPr>
      <w:rFonts w:ascii="Calibri" w:eastAsia="宋体" w:hAnsi="Calibri" w:cs="Times New Roman"/>
      <w:sz w:val="21"/>
      <w:lang w:eastAsia="zh-CN"/>
    </w:rPr>
  </w:style>
  <w:style w:type="character" w:customStyle="1" w:styleId="1c">
    <w:name w:val="未处理的提及1"/>
    <w:basedOn w:val="a2"/>
    <w:uiPriority w:val="99"/>
    <w:rPr>
      <w:color w:val="605E5C"/>
      <w:shd w:val="clear" w:color="auto" w:fill="E1DFDD"/>
    </w:rPr>
  </w:style>
  <w:style w:type="paragraph" w:styleId="afff5">
    <w:name w:val="List Paragraph"/>
    <w:basedOn w:val="a1"/>
    <w:uiPriority w:val="99"/>
    <w:rsid w:val="00623FE2"/>
    <w:pPr>
      <w:ind w:firstLineChars="200" w:firstLine="420"/>
    </w:pPr>
  </w:style>
  <w:style w:type="character" w:customStyle="1" w:styleId="22">
    <w:name w:val="未处理的提及2"/>
    <w:basedOn w:val="a2"/>
    <w:uiPriority w:val="99"/>
    <w:semiHidden/>
    <w:unhideWhenUsed/>
    <w:rsid w:val="00623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0843">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bai@genetics.ac.cn"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1165</Words>
  <Characters>6646</Characters>
  <Application>Microsoft Office Word</Application>
  <DocSecurity>0</DocSecurity>
  <Lines>55</Lines>
  <Paragraphs>15</Paragraphs>
  <ScaleCrop>false</ScaleCrop>
  <Company>Hewlett-Packard</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Liu Yong-Xin</cp:lastModifiedBy>
  <cp:revision>5</cp:revision>
  <cp:lastPrinted>2017-08-29T22:01:00Z</cp:lastPrinted>
  <dcterms:created xsi:type="dcterms:W3CDTF">2020-10-13T13:34:00Z</dcterms:created>
  <dcterms:modified xsi:type="dcterms:W3CDTF">2020-10-13T15:34:00Z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3081-10.12.1</vt:lpwstr>
  </property>
</Properties>
</file>